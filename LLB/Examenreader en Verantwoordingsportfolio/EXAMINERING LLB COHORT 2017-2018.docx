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916B0" w14:textId="77777777" w:rsidR="0075301A" w:rsidRDefault="0075301A" w:rsidP="00295FA7">
      <w:pPr>
        <w:jc w:val="center"/>
        <w:rPr>
          <w:sz w:val="44"/>
        </w:rPr>
      </w:pPr>
      <w:bookmarkStart w:id="0" w:name="_Toc192511330"/>
      <w:bookmarkStart w:id="1" w:name="_Toc222029239"/>
      <w:bookmarkStart w:id="2" w:name="_Toc222029343"/>
      <w:bookmarkStart w:id="3" w:name="_Toc223154240"/>
      <w:bookmarkStart w:id="4" w:name="_Toc223938952"/>
      <w:bookmarkStart w:id="5" w:name="_Toc230494086"/>
      <w:bookmarkStart w:id="6" w:name="_Toc230494157"/>
      <w:bookmarkStart w:id="7" w:name="_Toc230494216"/>
      <w:bookmarkStart w:id="8" w:name="_GoBack"/>
      <w:bookmarkEnd w:id="8"/>
    </w:p>
    <w:p w14:paraId="0A5859E0" w14:textId="77777777" w:rsidR="00295FA7" w:rsidRDefault="004311F4" w:rsidP="00295FA7">
      <w:pPr>
        <w:jc w:val="center"/>
        <w:rPr>
          <w:sz w:val="44"/>
        </w:rPr>
      </w:pPr>
      <w:r>
        <w:rPr>
          <w:noProof/>
          <w:sz w:val="44"/>
          <w:lang w:eastAsia="nl-NL" w:bidi="ar-SA"/>
        </w:rPr>
        <w:drawing>
          <wp:anchor distT="0" distB="0" distL="114300" distR="114300" simplePos="0" relativeHeight="251656704" behindDoc="0" locked="0" layoutInCell="1" allowOverlap="1" wp14:anchorId="4FCFDAE8" wp14:editId="740DE4A6">
            <wp:simplePos x="0" y="0"/>
            <wp:positionH relativeFrom="column">
              <wp:posOffset>4606925</wp:posOffset>
            </wp:positionH>
            <wp:positionV relativeFrom="paragraph">
              <wp:posOffset>-776605</wp:posOffset>
            </wp:positionV>
            <wp:extent cx="1334770" cy="718820"/>
            <wp:effectExtent l="0" t="0" r="0" b="5080"/>
            <wp:wrapSquare wrapText="bothSides"/>
            <wp:docPr id="79" name="Afbeelding 3" descr="Landstede Albat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Landstede Albatro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4770" cy="718820"/>
                    </a:xfrm>
                    <a:prstGeom prst="rect">
                      <a:avLst/>
                    </a:prstGeom>
                    <a:noFill/>
                    <a:ln>
                      <a:noFill/>
                    </a:ln>
                  </pic:spPr>
                </pic:pic>
              </a:graphicData>
            </a:graphic>
          </wp:anchor>
        </w:drawing>
      </w:r>
    </w:p>
    <w:p w14:paraId="7A7C9B32" w14:textId="77777777" w:rsidR="00295FA7" w:rsidRPr="004D5CE3" w:rsidRDefault="00AA3B73" w:rsidP="00295FA7">
      <w:pPr>
        <w:jc w:val="center"/>
        <w:rPr>
          <w:sz w:val="44"/>
        </w:rPr>
      </w:pPr>
      <w:r>
        <w:rPr>
          <w:sz w:val="44"/>
        </w:rPr>
        <w:t xml:space="preserve">Het </w:t>
      </w:r>
      <w:r w:rsidR="00295FA7">
        <w:rPr>
          <w:sz w:val="44"/>
        </w:rPr>
        <w:t>LLB</w:t>
      </w:r>
      <w:r>
        <w:rPr>
          <w:sz w:val="44"/>
        </w:rPr>
        <w:t>-</w:t>
      </w:r>
      <w:r w:rsidR="00A8002E">
        <w:rPr>
          <w:sz w:val="44"/>
        </w:rPr>
        <w:t>portfolio</w:t>
      </w:r>
      <w:r w:rsidR="00997AA9">
        <w:rPr>
          <w:sz w:val="44"/>
        </w:rPr>
        <w:t xml:space="preserve"> en het </w:t>
      </w:r>
      <w:proofErr w:type="spellStart"/>
      <w:r w:rsidR="00997AA9">
        <w:rPr>
          <w:sz w:val="44"/>
        </w:rPr>
        <w:t>examen</w:t>
      </w:r>
      <w:r w:rsidR="001231A1">
        <w:rPr>
          <w:sz w:val="44"/>
        </w:rPr>
        <w:t>eind</w:t>
      </w:r>
      <w:r w:rsidR="00997AA9">
        <w:rPr>
          <w:sz w:val="44"/>
        </w:rPr>
        <w:t>gesprek</w:t>
      </w:r>
      <w:proofErr w:type="spellEnd"/>
    </w:p>
    <w:p w14:paraId="195ACF8B" w14:textId="435336BC" w:rsidR="00295FA7" w:rsidRDefault="004311F4" w:rsidP="00295FA7">
      <w:pPr>
        <w:jc w:val="center"/>
      </w:pPr>
      <w:r>
        <w:rPr>
          <w:noProof/>
          <w:lang w:eastAsia="nl-NL" w:bidi="ar-SA"/>
        </w:rPr>
        <w:drawing>
          <wp:anchor distT="0" distB="0" distL="114300" distR="114300" simplePos="0" relativeHeight="251658752" behindDoc="0" locked="0" layoutInCell="1" allowOverlap="1" wp14:anchorId="5409A37F" wp14:editId="10D22E42">
            <wp:simplePos x="0" y="0"/>
            <wp:positionH relativeFrom="column">
              <wp:posOffset>73025</wp:posOffset>
            </wp:positionH>
            <wp:positionV relativeFrom="paragraph">
              <wp:posOffset>775970</wp:posOffset>
            </wp:positionV>
            <wp:extent cx="5424805" cy="4073525"/>
            <wp:effectExtent l="0" t="0" r="4445" b="3175"/>
            <wp:wrapSquare wrapText="bothSides"/>
            <wp:docPr id="91" name="Afbeelding 91" descr="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ortfol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4805" cy="4073525"/>
                    </a:xfrm>
                    <a:prstGeom prst="rect">
                      <a:avLst/>
                    </a:prstGeom>
                    <a:noFill/>
                    <a:ln>
                      <a:noFill/>
                    </a:ln>
                  </pic:spPr>
                </pic:pic>
              </a:graphicData>
            </a:graphic>
          </wp:anchor>
        </w:drawing>
      </w:r>
      <w:r w:rsidR="00295FA7">
        <w:t xml:space="preserve">Informatiebron </w:t>
      </w:r>
      <w:r w:rsidR="00B8733F">
        <w:t>t.b.v. cohort 2017-2018</w:t>
      </w:r>
    </w:p>
    <w:p w14:paraId="4BD8BD12" w14:textId="77777777" w:rsidR="00295FA7" w:rsidRDefault="00295FA7" w:rsidP="00295FA7">
      <w:pPr>
        <w:jc w:val="center"/>
      </w:pPr>
    </w:p>
    <w:p w14:paraId="54DA3082" w14:textId="77777777" w:rsidR="00295FA7" w:rsidRDefault="00295FA7" w:rsidP="00295FA7">
      <w:pPr>
        <w:jc w:val="center"/>
      </w:pPr>
    </w:p>
    <w:p w14:paraId="5183C451" w14:textId="77777777" w:rsidR="00295FA7" w:rsidRDefault="00295FA7" w:rsidP="00295FA7">
      <w:pPr>
        <w:jc w:val="center"/>
      </w:pPr>
    </w:p>
    <w:p w14:paraId="470F3024" w14:textId="77777777" w:rsidR="00295FA7" w:rsidRDefault="00295FA7" w:rsidP="00295FA7">
      <w:pPr>
        <w:jc w:val="center"/>
      </w:pPr>
    </w:p>
    <w:p w14:paraId="2CB6B151" w14:textId="77777777" w:rsidR="007D3415" w:rsidRDefault="007D3415" w:rsidP="00295FA7">
      <w:pPr>
        <w:rPr>
          <w:b/>
        </w:rPr>
      </w:pPr>
    </w:p>
    <w:p w14:paraId="77BD3AE7" w14:textId="4F89812B" w:rsidR="0058663A" w:rsidRDefault="004A5731" w:rsidP="00295FA7">
      <w:r>
        <w:rPr>
          <w:b/>
          <w:sz w:val="32"/>
        </w:rPr>
        <w:t>Student</w:t>
      </w:r>
      <w:r w:rsidR="00141173" w:rsidRPr="00141173">
        <w:rPr>
          <w:b/>
        </w:rPr>
        <w:br/>
      </w:r>
      <w:r w:rsidR="00295FA7">
        <w:t xml:space="preserve">Zwolle, </w:t>
      </w:r>
      <w:r w:rsidR="00960B20">
        <w:t>september</w:t>
      </w:r>
      <w:r w:rsidR="00B8733F">
        <w:t xml:space="preserve"> 2017</w:t>
      </w:r>
    </w:p>
    <w:p w14:paraId="31899EE3" w14:textId="1ABCD8BA" w:rsidR="00073F86" w:rsidRDefault="00073F86" w:rsidP="00E7438F">
      <w:pPr>
        <w:pStyle w:val="Kop1"/>
      </w:pPr>
      <w:bookmarkStart w:id="9" w:name="_Toc231185970"/>
    </w:p>
    <w:p w14:paraId="07A144C2" w14:textId="77777777" w:rsidR="004A5731" w:rsidRDefault="004A5731" w:rsidP="00E7438F">
      <w:pPr>
        <w:pStyle w:val="Kop1"/>
        <w:rPr>
          <w:color w:val="365F91"/>
        </w:rPr>
      </w:pPr>
    </w:p>
    <w:p w14:paraId="50D7753B" w14:textId="77777777" w:rsidR="00E7438F" w:rsidRPr="0075301A" w:rsidRDefault="00E7438F" w:rsidP="00E7438F">
      <w:pPr>
        <w:pStyle w:val="Kop1"/>
        <w:rPr>
          <w:color w:val="365F91"/>
        </w:rPr>
      </w:pPr>
      <w:r w:rsidRPr="0075301A">
        <w:rPr>
          <w:color w:val="365F91"/>
        </w:rPr>
        <w:t>Voorwoord</w:t>
      </w:r>
      <w:bookmarkEnd w:id="9"/>
    </w:p>
    <w:p w14:paraId="74B93F75" w14:textId="77777777" w:rsidR="00AA3B73" w:rsidRDefault="00AA3B73" w:rsidP="00E7438F"/>
    <w:p w14:paraId="01C46258" w14:textId="77777777" w:rsidR="00E7438F" w:rsidRDefault="00E7438F" w:rsidP="00E7438F">
      <w:r>
        <w:t>Beste student,</w:t>
      </w:r>
    </w:p>
    <w:p w14:paraId="65FD80BD" w14:textId="18224818" w:rsidR="00247666" w:rsidRDefault="00247666" w:rsidP="00247666">
      <w:r>
        <w:t xml:space="preserve">Aan het begin van je opleiding heb je bij </w:t>
      </w:r>
      <w:r w:rsidR="00AB4D9E">
        <w:t>in de les</w:t>
      </w:r>
      <w:r>
        <w:t xml:space="preserve"> deze reader uitgedeeld gekregen </w:t>
      </w:r>
      <w:r w:rsidR="00AB4D9E">
        <w:t xml:space="preserve">(SharePoint) </w:t>
      </w:r>
      <w:r>
        <w:t>als ondersteunend materiaal.</w:t>
      </w:r>
    </w:p>
    <w:p w14:paraId="34E27574" w14:textId="77777777" w:rsidR="00AB4D9E" w:rsidRDefault="00D05A7A" w:rsidP="00D05A7A">
      <w:r>
        <w:t xml:space="preserve">In deel A van deze reader vind je informatie over het samenstellen van je eigen Landstede Loopbaan Burgerschap (LLB)-portfolio. Het portfolio geeft weer wat je gedaan hebt en welke inspanningen hebben bijgedragen aan jouw ontwikkeling in je leren, in je loopbaan en in je functioneren als burger. </w:t>
      </w:r>
    </w:p>
    <w:p w14:paraId="4940CA66" w14:textId="07AC3D1B" w:rsidR="00D05A7A" w:rsidRDefault="00D05A7A" w:rsidP="00D05A7A">
      <w:r>
        <w:br/>
        <w:t xml:space="preserve">In deel B van de reader wordt het </w:t>
      </w:r>
      <w:proofErr w:type="spellStart"/>
      <w:r>
        <w:t>exameneindgesprek</w:t>
      </w:r>
      <w:proofErr w:type="spellEnd"/>
      <w:r>
        <w:t xml:space="preserve"> beschreven. Je leest daarin hoe jij je daarop kunt voorbereiden en hoe je wordt beoordeeld. </w:t>
      </w:r>
    </w:p>
    <w:p w14:paraId="55A17F93" w14:textId="77777777" w:rsidR="00E7438F" w:rsidRDefault="00AA3B73" w:rsidP="00E7438F">
      <w:r>
        <w:t xml:space="preserve">Nadat je alle </w:t>
      </w:r>
      <w:r w:rsidR="00CE2ECC">
        <w:t>examens van de opleiding</w:t>
      </w:r>
      <w:r>
        <w:t xml:space="preserve"> hebt afgerond</w:t>
      </w:r>
      <w:r w:rsidR="00F97894">
        <w:t>,</w:t>
      </w:r>
      <w:r w:rsidR="00E7438F">
        <w:t xml:space="preserve"> moet </w:t>
      </w:r>
      <w:r w:rsidR="001231A1">
        <w:t xml:space="preserve">je </w:t>
      </w:r>
      <w:r w:rsidR="00295FA7">
        <w:t xml:space="preserve">nog </w:t>
      </w:r>
      <w:r w:rsidR="00BE29CD">
        <w:t xml:space="preserve">aan </w:t>
      </w:r>
      <w:r w:rsidR="00E7438F">
        <w:t xml:space="preserve">de volgende </w:t>
      </w:r>
      <w:r w:rsidR="00CE2ECC">
        <w:t xml:space="preserve">laatste </w:t>
      </w:r>
      <w:r w:rsidR="00E7438F">
        <w:t xml:space="preserve">onderdelen </w:t>
      </w:r>
      <w:r w:rsidR="00F97894">
        <w:t>voldoen</w:t>
      </w:r>
      <w:r>
        <w:t xml:space="preserve">. </w:t>
      </w:r>
    </w:p>
    <w:p w14:paraId="2FA8000C" w14:textId="77777777" w:rsidR="00D05A7A" w:rsidRDefault="009A58E3" w:rsidP="00D05A7A">
      <w:pPr>
        <w:numPr>
          <w:ilvl w:val="0"/>
          <w:numId w:val="6"/>
        </w:numPr>
      </w:pPr>
      <w:r>
        <w:t>Een b</w:t>
      </w:r>
      <w:r w:rsidR="00E7438F">
        <w:t xml:space="preserve">eoordeling </w:t>
      </w:r>
      <w:r>
        <w:t xml:space="preserve">van </w:t>
      </w:r>
      <w:r w:rsidR="00CE2ECC">
        <w:t>het LLB-portfolio.</w:t>
      </w:r>
      <w:r>
        <w:br/>
      </w:r>
      <w:r w:rsidR="00D05A7A">
        <w:t>De beoordelaars zullen vaststellen of jij voldoende inspanning hebt geleverd en of je je hebt ontwikkeld in de kerntaken van LLB.</w:t>
      </w:r>
    </w:p>
    <w:p w14:paraId="5B169770" w14:textId="77777777" w:rsidR="00D05A7A" w:rsidRDefault="009A58E3" w:rsidP="00725BD8">
      <w:pPr>
        <w:numPr>
          <w:ilvl w:val="0"/>
          <w:numId w:val="6"/>
        </w:numPr>
      </w:pPr>
      <w:r>
        <w:t xml:space="preserve">Een </w:t>
      </w:r>
      <w:proofErr w:type="spellStart"/>
      <w:r w:rsidR="001231A1">
        <w:t>exameneindgesprek</w:t>
      </w:r>
      <w:proofErr w:type="spellEnd"/>
      <w:r>
        <w:t xml:space="preserve"> aan de hand van situaties die jij hebt beschreven.</w:t>
      </w:r>
      <w:r w:rsidR="00F97894">
        <w:t xml:space="preserve"> </w:t>
      </w:r>
      <w:r>
        <w:t xml:space="preserve"> </w:t>
      </w:r>
      <w:r w:rsidR="00D05A7A">
        <w:t>Je laat in die beschrijvingen zien welke ontwikkeling je hebt doorgemaakt t.a.v. kernta</w:t>
      </w:r>
      <w:r w:rsidR="00EC220F">
        <w:t>a</w:t>
      </w:r>
      <w:r w:rsidR="00D05A7A">
        <w:t>k 1 van LLB.</w:t>
      </w:r>
    </w:p>
    <w:p w14:paraId="0CBC7DAE" w14:textId="77777777" w:rsidR="009A58E3" w:rsidRDefault="001231A1" w:rsidP="001231A1">
      <w:r>
        <w:t xml:space="preserve">Na </w:t>
      </w:r>
      <w:r w:rsidR="00EC220F">
        <w:t>het</w:t>
      </w:r>
      <w:r>
        <w:t xml:space="preserve"> </w:t>
      </w:r>
      <w:proofErr w:type="spellStart"/>
      <w:r w:rsidR="00EC220F">
        <w:t>e</w:t>
      </w:r>
      <w:r>
        <w:t>xameneindgesprek</w:t>
      </w:r>
      <w:proofErr w:type="spellEnd"/>
      <w:r w:rsidR="00EC220F">
        <w:t>, beoordeeld met een voldoende,</w:t>
      </w:r>
      <w:r>
        <w:t xml:space="preserve"> ben je helemaal klaar met je </w:t>
      </w:r>
      <w:r w:rsidR="00552A6D" w:rsidRPr="006D1E7E">
        <w:t>m</w:t>
      </w:r>
      <w:r>
        <w:t>bo-opleiding</w:t>
      </w:r>
    </w:p>
    <w:p w14:paraId="362E3575" w14:textId="77777777" w:rsidR="00A574E8" w:rsidRDefault="009A58E3" w:rsidP="00A574E8">
      <w:pPr>
        <w:pStyle w:val="Kop1"/>
        <w:rPr>
          <w:rFonts w:ascii="Calibri" w:hAnsi="Calibri"/>
          <w:b w:val="0"/>
          <w:bCs w:val="0"/>
          <w:sz w:val="22"/>
          <w:szCs w:val="22"/>
        </w:rPr>
      </w:pPr>
      <w:r w:rsidRPr="009A58E3">
        <w:rPr>
          <w:rFonts w:ascii="Calibri" w:hAnsi="Calibri"/>
          <w:b w:val="0"/>
          <w:bCs w:val="0"/>
          <w:sz w:val="22"/>
          <w:szCs w:val="22"/>
        </w:rPr>
        <w:t xml:space="preserve">Veel succes met het </w:t>
      </w:r>
      <w:r w:rsidR="009A3EAA">
        <w:rPr>
          <w:rFonts w:ascii="Calibri" w:hAnsi="Calibri"/>
          <w:b w:val="0"/>
          <w:bCs w:val="0"/>
          <w:sz w:val="22"/>
          <w:szCs w:val="22"/>
        </w:rPr>
        <w:t>vullen van je LLB-</w:t>
      </w:r>
      <w:r w:rsidR="00CE2ECC">
        <w:rPr>
          <w:rFonts w:ascii="Calibri" w:hAnsi="Calibri"/>
          <w:b w:val="0"/>
          <w:bCs w:val="0"/>
          <w:sz w:val="22"/>
          <w:szCs w:val="22"/>
        </w:rPr>
        <w:t>portfolio</w:t>
      </w:r>
      <w:r w:rsidR="009A3EAA">
        <w:rPr>
          <w:rFonts w:ascii="Calibri" w:hAnsi="Calibri"/>
          <w:b w:val="0"/>
          <w:bCs w:val="0"/>
          <w:sz w:val="22"/>
          <w:szCs w:val="22"/>
        </w:rPr>
        <w:t xml:space="preserve"> en het </w:t>
      </w:r>
      <w:proofErr w:type="spellStart"/>
      <w:r w:rsidR="009A3EAA">
        <w:rPr>
          <w:rFonts w:ascii="Calibri" w:hAnsi="Calibri"/>
          <w:b w:val="0"/>
          <w:bCs w:val="0"/>
          <w:sz w:val="22"/>
          <w:szCs w:val="22"/>
        </w:rPr>
        <w:t>exameneindgesprek</w:t>
      </w:r>
      <w:proofErr w:type="spellEnd"/>
      <w:r w:rsidRPr="009A58E3">
        <w:rPr>
          <w:rFonts w:ascii="Calibri" w:hAnsi="Calibri"/>
          <w:b w:val="0"/>
          <w:bCs w:val="0"/>
          <w:sz w:val="22"/>
          <w:szCs w:val="22"/>
        </w:rPr>
        <w:t>.</w:t>
      </w:r>
      <w:r w:rsidR="00E7438F" w:rsidRPr="009A58E3">
        <w:rPr>
          <w:rFonts w:ascii="Calibri" w:hAnsi="Calibri"/>
          <w:b w:val="0"/>
          <w:bCs w:val="0"/>
          <w:sz w:val="22"/>
          <w:szCs w:val="22"/>
        </w:rPr>
        <w:br w:type="page"/>
      </w:r>
      <w:bookmarkStart w:id="10" w:name="_Toc222029240"/>
      <w:bookmarkStart w:id="11" w:name="_Toc222029344"/>
      <w:bookmarkStart w:id="12" w:name="_Toc223154241"/>
      <w:bookmarkStart w:id="13" w:name="_Toc223938953"/>
      <w:bookmarkStart w:id="14" w:name="_Toc230494087"/>
      <w:bookmarkStart w:id="15" w:name="_Toc230494158"/>
      <w:bookmarkStart w:id="16" w:name="_Toc230494217"/>
      <w:bookmarkStart w:id="17" w:name="_Toc230582028"/>
      <w:bookmarkStart w:id="18" w:name="_Toc230583442"/>
      <w:bookmarkStart w:id="19" w:name="_Toc231185971"/>
    </w:p>
    <w:p w14:paraId="25C59AA7" w14:textId="77777777" w:rsidR="007B2A76" w:rsidRDefault="007B2A76" w:rsidP="00A574E8">
      <w:pPr>
        <w:pStyle w:val="Kop1"/>
        <w:rPr>
          <w:color w:val="365F91"/>
        </w:rPr>
      </w:pPr>
    </w:p>
    <w:p w14:paraId="28CAC7A5" w14:textId="77777777" w:rsidR="00E7438F" w:rsidRPr="00121F95" w:rsidRDefault="00E7438F" w:rsidP="00A574E8">
      <w:pPr>
        <w:pStyle w:val="Kop1"/>
      </w:pPr>
      <w:r w:rsidRPr="001151CD">
        <w:rPr>
          <w:color w:val="365F91"/>
        </w:rPr>
        <w:t>Inhoudsopgave</w:t>
      </w:r>
      <w:bookmarkEnd w:id="10"/>
      <w:bookmarkEnd w:id="11"/>
      <w:bookmarkEnd w:id="12"/>
      <w:bookmarkEnd w:id="13"/>
      <w:bookmarkEnd w:id="14"/>
      <w:bookmarkEnd w:id="15"/>
      <w:bookmarkEnd w:id="16"/>
      <w:bookmarkEnd w:id="17"/>
      <w:bookmarkEnd w:id="18"/>
      <w:bookmarkEnd w:id="19"/>
    </w:p>
    <w:p w14:paraId="0659C9A8" w14:textId="77777777" w:rsidR="00067812" w:rsidRDefault="00067812" w:rsidP="00CE2ECC">
      <w:pPr>
        <w:rPr>
          <w:rStyle w:val="Hyperlink"/>
          <w:b/>
          <w:bCs/>
          <w:noProof/>
          <w:u w:val="none"/>
        </w:rPr>
      </w:pPr>
      <w:bookmarkStart w:id="20" w:name="_Toc192511331"/>
      <w:bookmarkStart w:id="21" w:name="_Toc192511350"/>
      <w:bookmarkStart w:id="22" w:name="_Toc192515425"/>
      <w:bookmarkStart w:id="23" w:name="_Toc192516207"/>
      <w:bookmarkStart w:id="24" w:name="_Toc192516266"/>
      <w:bookmarkStart w:id="25" w:name="_Toc192516354"/>
      <w:bookmarkStart w:id="26" w:name="_Toc192523023"/>
      <w:bookmarkStart w:id="27" w:name="_Toc192523126"/>
      <w:bookmarkStart w:id="28" w:name="_Toc195671829"/>
      <w:bookmarkStart w:id="29" w:name="_Toc195671978"/>
      <w:bookmarkStart w:id="30" w:name="_Toc195672104"/>
      <w:bookmarkStart w:id="31" w:name="_Toc195672160"/>
      <w:bookmarkStart w:id="32" w:name="_Toc195672222"/>
    </w:p>
    <w:p w14:paraId="3D99D4CC" w14:textId="77777777" w:rsidR="00A574E8" w:rsidRPr="00067812" w:rsidRDefault="00A574E8" w:rsidP="00067812">
      <w:pPr>
        <w:spacing w:after="0" w:line="240" w:lineRule="auto"/>
      </w:pPr>
      <w:r w:rsidRPr="00067812">
        <w:t>Voorwoord</w:t>
      </w:r>
      <w:r w:rsidR="005733F7">
        <w:tab/>
      </w:r>
      <w:r w:rsidR="005733F7">
        <w:tab/>
      </w:r>
      <w:r w:rsidR="005733F7">
        <w:tab/>
      </w:r>
      <w:r w:rsidR="005733F7">
        <w:tab/>
      </w:r>
      <w:r w:rsidR="005733F7">
        <w:tab/>
      </w:r>
      <w:r w:rsidR="005733F7">
        <w:tab/>
      </w:r>
      <w:r w:rsidR="005733F7">
        <w:tab/>
      </w:r>
      <w:r w:rsidR="005733F7">
        <w:tab/>
      </w:r>
      <w:r w:rsidR="005733F7">
        <w:tab/>
      </w:r>
      <w:r w:rsidR="005733F7">
        <w:tab/>
      </w:r>
      <w:r w:rsidR="005733F7">
        <w:tab/>
        <w:t xml:space="preserve">  </w:t>
      </w:r>
      <w:r w:rsidR="004A5731">
        <w:t>2</w:t>
      </w:r>
    </w:p>
    <w:p w14:paraId="51857ABD" w14:textId="77777777" w:rsidR="00013770" w:rsidRDefault="00013770" w:rsidP="00067812">
      <w:pPr>
        <w:spacing w:after="0" w:line="240" w:lineRule="auto"/>
        <w:rPr>
          <w:b/>
        </w:rPr>
      </w:pPr>
    </w:p>
    <w:p w14:paraId="08C27C54" w14:textId="77777777" w:rsidR="005733F7" w:rsidRDefault="00A574E8" w:rsidP="00067812">
      <w:pPr>
        <w:spacing w:after="0" w:line="240" w:lineRule="auto"/>
        <w:rPr>
          <w:b/>
        </w:rPr>
      </w:pPr>
      <w:r w:rsidRPr="003C2FD2">
        <w:rPr>
          <w:b/>
        </w:rPr>
        <w:t>DEEL A</w:t>
      </w:r>
      <w:r w:rsidR="00067812" w:rsidRPr="003C2FD2">
        <w:rPr>
          <w:b/>
        </w:rPr>
        <w:tab/>
      </w:r>
      <w:r w:rsidR="00067812" w:rsidRPr="003C2FD2">
        <w:rPr>
          <w:b/>
        </w:rPr>
        <w:tab/>
      </w:r>
    </w:p>
    <w:p w14:paraId="282869ED" w14:textId="77777777" w:rsidR="00A574E8" w:rsidRPr="003C2FD2" w:rsidRDefault="00A574E8" w:rsidP="00067812">
      <w:pPr>
        <w:spacing w:after="0" w:line="240" w:lineRule="auto"/>
        <w:rPr>
          <w:b/>
        </w:rPr>
      </w:pPr>
      <w:r w:rsidRPr="005733F7">
        <w:t>Inleiding</w:t>
      </w:r>
      <w:r w:rsidR="004A5731">
        <w:tab/>
      </w:r>
      <w:r w:rsidR="004A5731">
        <w:tab/>
      </w:r>
      <w:r w:rsidR="004A5731">
        <w:tab/>
      </w:r>
      <w:r w:rsidR="004A5731">
        <w:tab/>
      </w:r>
      <w:r w:rsidR="004A5731">
        <w:tab/>
      </w:r>
      <w:r w:rsidR="004A5731">
        <w:tab/>
      </w:r>
      <w:r w:rsidR="004A5731">
        <w:tab/>
      </w:r>
      <w:r w:rsidR="004A5731">
        <w:tab/>
      </w:r>
      <w:r w:rsidR="004A5731">
        <w:tab/>
      </w:r>
      <w:r w:rsidR="004A5731">
        <w:tab/>
      </w:r>
      <w:r w:rsidR="004A5731">
        <w:tab/>
        <w:t xml:space="preserve">  4</w:t>
      </w:r>
    </w:p>
    <w:p w14:paraId="3174608C" w14:textId="77777777" w:rsidR="005733F7" w:rsidRDefault="00A574E8" w:rsidP="003C2FD2">
      <w:pPr>
        <w:spacing w:after="0" w:line="240" w:lineRule="auto"/>
      </w:pPr>
      <w:r w:rsidRPr="00067812">
        <w:t xml:space="preserve">Hoofdstuk 1 </w:t>
      </w:r>
      <w:r w:rsidR="00067812" w:rsidRPr="00067812">
        <w:tab/>
      </w:r>
      <w:r w:rsidRPr="00067812">
        <w:t>Het LLB-portfolio</w:t>
      </w:r>
      <w:r w:rsidR="004A5731">
        <w:tab/>
      </w:r>
      <w:r w:rsidR="004A5731">
        <w:tab/>
      </w:r>
      <w:r w:rsidR="004A5731">
        <w:tab/>
      </w:r>
      <w:r w:rsidR="004A5731">
        <w:tab/>
      </w:r>
      <w:r w:rsidR="004A5731">
        <w:tab/>
      </w:r>
      <w:r w:rsidR="004A5731">
        <w:tab/>
      </w:r>
      <w:r w:rsidR="004A5731">
        <w:tab/>
      </w:r>
      <w:r w:rsidR="004A5731">
        <w:tab/>
        <w:t xml:space="preserve">  5</w:t>
      </w:r>
    </w:p>
    <w:p w14:paraId="58A89E38" w14:textId="77777777" w:rsidR="00067812" w:rsidRDefault="00013770" w:rsidP="00013770">
      <w:pPr>
        <w:spacing w:after="0" w:line="240" w:lineRule="auto"/>
        <w:ind w:firstLine="708"/>
      </w:pPr>
      <w:r>
        <w:t xml:space="preserve">      </w:t>
      </w:r>
      <w:r w:rsidR="007A7DB3">
        <w:tab/>
      </w:r>
      <w:r w:rsidR="005733F7">
        <w:t xml:space="preserve">1.1 </w:t>
      </w:r>
      <w:r>
        <w:tab/>
      </w:r>
      <w:r w:rsidR="00A574E8" w:rsidRPr="00067812">
        <w:t>Wat is een LLB-portfolio</w:t>
      </w:r>
      <w:r w:rsidR="004A5731">
        <w:tab/>
      </w:r>
      <w:r w:rsidR="004A5731">
        <w:tab/>
      </w:r>
      <w:r w:rsidR="004A5731">
        <w:tab/>
      </w:r>
      <w:r w:rsidR="004A5731">
        <w:tab/>
      </w:r>
      <w:r w:rsidR="004A5731">
        <w:tab/>
      </w:r>
      <w:r w:rsidR="004A5731">
        <w:tab/>
        <w:t xml:space="preserve">  5</w:t>
      </w:r>
    </w:p>
    <w:p w14:paraId="57CAAF7F" w14:textId="77777777" w:rsidR="00A574E8" w:rsidRPr="00067812" w:rsidRDefault="00013770" w:rsidP="00013770">
      <w:pPr>
        <w:spacing w:after="0" w:line="240" w:lineRule="auto"/>
        <w:ind w:firstLine="708"/>
      </w:pPr>
      <w:r>
        <w:t xml:space="preserve">      </w:t>
      </w:r>
      <w:r w:rsidR="007A7DB3">
        <w:tab/>
      </w:r>
      <w:r w:rsidR="003C2FD2">
        <w:t xml:space="preserve">1.2 </w:t>
      </w:r>
      <w:r>
        <w:tab/>
      </w:r>
      <w:r w:rsidR="00A574E8" w:rsidRPr="00067812">
        <w:t>Waarom stel je een portfolio samen</w:t>
      </w:r>
      <w:r w:rsidR="004A5731">
        <w:tab/>
      </w:r>
      <w:r w:rsidR="004A5731">
        <w:tab/>
      </w:r>
      <w:r w:rsidR="004A5731">
        <w:tab/>
      </w:r>
      <w:r w:rsidR="004A5731">
        <w:tab/>
      </w:r>
      <w:r w:rsidR="004A5731">
        <w:tab/>
        <w:t xml:space="preserve">  5</w:t>
      </w:r>
    </w:p>
    <w:p w14:paraId="15BB7D39" w14:textId="77777777" w:rsidR="00A574E8" w:rsidRPr="00067812" w:rsidRDefault="00013770" w:rsidP="00013770">
      <w:pPr>
        <w:spacing w:after="0" w:line="240" w:lineRule="auto"/>
        <w:ind w:firstLine="708"/>
      </w:pPr>
      <w:r>
        <w:t xml:space="preserve">      </w:t>
      </w:r>
      <w:r w:rsidR="007A7DB3">
        <w:tab/>
      </w:r>
      <w:r w:rsidR="003C2FD2">
        <w:t xml:space="preserve">1.3 </w:t>
      </w:r>
      <w:r>
        <w:tab/>
      </w:r>
      <w:r w:rsidR="006932FB">
        <w:t>Zes</w:t>
      </w:r>
      <w:r w:rsidR="007A7DB3">
        <w:t xml:space="preserve"> kerntaken van LLB</w:t>
      </w:r>
      <w:r w:rsidR="004A5731">
        <w:tab/>
      </w:r>
      <w:r w:rsidR="004A5731">
        <w:tab/>
      </w:r>
      <w:r w:rsidR="004A5731">
        <w:tab/>
      </w:r>
      <w:r w:rsidR="004A5731">
        <w:tab/>
      </w:r>
      <w:r w:rsidR="004A5731">
        <w:tab/>
      </w:r>
      <w:r w:rsidR="004A5731">
        <w:tab/>
      </w:r>
      <w:r w:rsidR="00E802B4">
        <w:tab/>
      </w:r>
      <w:r w:rsidR="004A5731">
        <w:t xml:space="preserve">  5</w:t>
      </w:r>
    </w:p>
    <w:p w14:paraId="54BF9E44" w14:textId="77777777" w:rsidR="00A574E8" w:rsidRPr="00067812" w:rsidRDefault="00013770" w:rsidP="00013770">
      <w:pPr>
        <w:spacing w:after="0" w:line="240" w:lineRule="auto"/>
        <w:ind w:firstLine="708"/>
      </w:pPr>
      <w:r>
        <w:t xml:space="preserve">      </w:t>
      </w:r>
      <w:r w:rsidR="007A7DB3">
        <w:tab/>
      </w:r>
      <w:r w:rsidR="003C2FD2">
        <w:t xml:space="preserve">1.4 </w:t>
      </w:r>
      <w:r>
        <w:tab/>
      </w:r>
      <w:r w:rsidR="007A7DB3">
        <w:t>Hoe stel je een portfolio samen</w:t>
      </w:r>
      <w:r w:rsidR="004A5731">
        <w:tab/>
      </w:r>
      <w:r w:rsidR="004A5731">
        <w:tab/>
      </w:r>
      <w:r w:rsidR="004A5731">
        <w:tab/>
      </w:r>
      <w:r w:rsidR="004A5731">
        <w:tab/>
      </w:r>
      <w:r w:rsidR="004A5731">
        <w:tab/>
      </w:r>
      <w:r w:rsidR="004A5731">
        <w:tab/>
        <w:t xml:space="preserve">  5</w:t>
      </w:r>
    </w:p>
    <w:p w14:paraId="56277723" w14:textId="77777777" w:rsidR="00A574E8" w:rsidRPr="00067812" w:rsidRDefault="00013770" w:rsidP="00013770">
      <w:pPr>
        <w:spacing w:after="0" w:line="240" w:lineRule="auto"/>
        <w:ind w:firstLine="708"/>
      </w:pPr>
      <w:r>
        <w:t xml:space="preserve">      </w:t>
      </w:r>
      <w:r w:rsidR="007A7DB3">
        <w:tab/>
      </w:r>
      <w:r w:rsidR="003C2FD2">
        <w:t xml:space="preserve">1.5 </w:t>
      </w:r>
      <w:r>
        <w:tab/>
      </w:r>
      <w:r w:rsidR="00A574E8" w:rsidRPr="00067812">
        <w:t>Begeleiding van het portfolio</w:t>
      </w:r>
      <w:r w:rsidR="004A5731">
        <w:tab/>
      </w:r>
      <w:r w:rsidR="004A5731">
        <w:tab/>
      </w:r>
      <w:r w:rsidR="004A5731">
        <w:tab/>
      </w:r>
      <w:r w:rsidR="004A5731">
        <w:tab/>
      </w:r>
      <w:r w:rsidR="004A5731">
        <w:tab/>
      </w:r>
      <w:r w:rsidR="004A5731">
        <w:tab/>
        <w:t xml:space="preserve">  5</w:t>
      </w:r>
    </w:p>
    <w:p w14:paraId="43124ACA" w14:textId="77777777" w:rsidR="00A574E8" w:rsidRPr="00067812" w:rsidRDefault="00013770" w:rsidP="00013770">
      <w:pPr>
        <w:spacing w:after="0" w:line="240" w:lineRule="auto"/>
        <w:ind w:firstLine="708"/>
      </w:pPr>
      <w:r>
        <w:t xml:space="preserve">      </w:t>
      </w:r>
      <w:r w:rsidR="007A7DB3">
        <w:tab/>
      </w:r>
      <w:r w:rsidR="003C2FD2">
        <w:t xml:space="preserve">1.6 </w:t>
      </w:r>
      <w:r>
        <w:tab/>
      </w:r>
      <w:r w:rsidR="00A574E8" w:rsidRPr="00067812">
        <w:t>Hoe wordt het portfolio beoordeeld</w:t>
      </w:r>
      <w:r w:rsidR="004A5731">
        <w:tab/>
      </w:r>
      <w:r w:rsidR="004A5731">
        <w:tab/>
      </w:r>
      <w:r w:rsidR="004A5731">
        <w:tab/>
      </w:r>
      <w:r w:rsidR="004A5731">
        <w:tab/>
      </w:r>
      <w:r w:rsidR="004A5731">
        <w:tab/>
        <w:t xml:space="preserve">  5</w:t>
      </w:r>
    </w:p>
    <w:p w14:paraId="2FCBEF64" w14:textId="77777777" w:rsidR="00A574E8" w:rsidRPr="00067812" w:rsidRDefault="00BD5A25" w:rsidP="00067812">
      <w:pPr>
        <w:spacing w:after="0" w:line="240" w:lineRule="auto"/>
      </w:pPr>
      <w:r w:rsidRPr="00067812">
        <w:t xml:space="preserve">Hoofdstuk 2  </w:t>
      </w:r>
      <w:r w:rsidR="00067812" w:rsidRPr="00067812">
        <w:tab/>
      </w:r>
      <w:r w:rsidRPr="00067812">
        <w:t>Stappenplan LLB-portfolio</w:t>
      </w:r>
      <w:r w:rsidRPr="00067812">
        <w:tab/>
      </w:r>
      <w:r w:rsidR="005733F7">
        <w:tab/>
      </w:r>
      <w:r w:rsidR="005733F7">
        <w:tab/>
      </w:r>
      <w:r w:rsidR="005733F7">
        <w:tab/>
      </w:r>
      <w:r w:rsidR="005733F7">
        <w:tab/>
      </w:r>
      <w:r w:rsidR="005733F7">
        <w:tab/>
      </w:r>
      <w:r w:rsidR="005733F7">
        <w:tab/>
        <w:t xml:space="preserve">  </w:t>
      </w:r>
      <w:r w:rsidR="004A5731">
        <w:t>6</w:t>
      </w:r>
    </w:p>
    <w:p w14:paraId="3DAB9829" w14:textId="77777777" w:rsidR="00BD5A25" w:rsidRPr="00067812" w:rsidRDefault="00BD5A25" w:rsidP="003C2FD2">
      <w:pPr>
        <w:spacing w:after="0" w:line="240" w:lineRule="auto"/>
      </w:pPr>
      <w:r w:rsidRPr="00067812">
        <w:t xml:space="preserve">Hoofdstuk 3  </w:t>
      </w:r>
      <w:r w:rsidR="00067812" w:rsidRPr="00067812">
        <w:tab/>
      </w:r>
      <w:r w:rsidRPr="00067812">
        <w:t>Ontwikkeling</w:t>
      </w:r>
      <w:r w:rsidRPr="00067812">
        <w:tab/>
      </w:r>
      <w:r w:rsidR="005733F7">
        <w:tab/>
      </w:r>
      <w:r w:rsidR="005733F7">
        <w:tab/>
      </w:r>
      <w:r w:rsidR="005733F7">
        <w:tab/>
      </w:r>
      <w:r w:rsidR="005733F7">
        <w:tab/>
      </w:r>
      <w:r w:rsidR="005733F7">
        <w:tab/>
      </w:r>
      <w:r w:rsidR="005733F7">
        <w:tab/>
      </w:r>
      <w:r w:rsidR="005733F7">
        <w:tab/>
      </w:r>
      <w:r w:rsidR="005733F7">
        <w:tab/>
      </w:r>
      <w:r w:rsidR="00EC220F">
        <w:t xml:space="preserve">  </w:t>
      </w:r>
      <w:r w:rsidR="004A5731">
        <w:t>7</w:t>
      </w:r>
    </w:p>
    <w:p w14:paraId="7AF925A6" w14:textId="77777777" w:rsidR="005733F7" w:rsidRDefault="005733F7" w:rsidP="003C2FD2">
      <w:pPr>
        <w:spacing w:after="0" w:line="240" w:lineRule="auto"/>
        <w:rPr>
          <w:b/>
        </w:rPr>
      </w:pPr>
    </w:p>
    <w:p w14:paraId="43263975" w14:textId="77777777" w:rsidR="00247666" w:rsidRDefault="00247666" w:rsidP="003C2FD2">
      <w:pPr>
        <w:spacing w:after="0" w:line="240" w:lineRule="auto"/>
        <w:rPr>
          <w:b/>
        </w:rPr>
      </w:pPr>
    </w:p>
    <w:p w14:paraId="2C770390" w14:textId="77777777" w:rsidR="00EB5FAC" w:rsidRDefault="00EB5FAC" w:rsidP="003C2FD2">
      <w:pPr>
        <w:spacing w:after="0" w:line="240" w:lineRule="auto"/>
        <w:rPr>
          <w:b/>
        </w:rPr>
      </w:pPr>
    </w:p>
    <w:p w14:paraId="6CD07EC8" w14:textId="77777777" w:rsidR="005733F7" w:rsidRDefault="00BD5A25" w:rsidP="003C2FD2">
      <w:pPr>
        <w:spacing w:after="0" w:line="240" w:lineRule="auto"/>
        <w:rPr>
          <w:b/>
        </w:rPr>
      </w:pPr>
      <w:r w:rsidRPr="003C2FD2">
        <w:rPr>
          <w:b/>
        </w:rPr>
        <w:t>DEEL B</w:t>
      </w:r>
      <w:r w:rsidR="00067812" w:rsidRPr="003C2FD2">
        <w:rPr>
          <w:b/>
        </w:rPr>
        <w:tab/>
      </w:r>
      <w:r w:rsidR="00067812" w:rsidRPr="003C2FD2">
        <w:rPr>
          <w:b/>
        </w:rPr>
        <w:tab/>
      </w:r>
    </w:p>
    <w:p w14:paraId="159CA5D6" w14:textId="77777777" w:rsidR="00BD5A25" w:rsidRPr="005733F7" w:rsidRDefault="004A5731" w:rsidP="003C2FD2">
      <w:pPr>
        <w:spacing w:after="0" w:line="240" w:lineRule="auto"/>
      </w:pPr>
      <w:r>
        <w:t>Inleiding</w:t>
      </w:r>
      <w:r>
        <w:tab/>
      </w:r>
      <w:r>
        <w:tab/>
      </w:r>
      <w:r>
        <w:tab/>
      </w:r>
      <w:r>
        <w:tab/>
      </w:r>
      <w:r>
        <w:tab/>
      </w:r>
      <w:r>
        <w:tab/>
      </w:r>
      <w:r>
        <w:tab/>
      </w:r>
      <w:r>
        <w:tab/>
      </w:r>
      <w:r>
        <w:tab/>
      </w:r>
      <w:r>
        <w:tab/>
      </w:r>
      <w:r>
        <w:tab/>
        <w:t xml:space="preserve">  9</w:t>
      </w:r>
    </w:p>
    <w:p w14:paraId="3592BADD" w14:textId="77777777" w:rsidR="00BD5A25" w:rsidRPr="00067812" w:rsidRDefault="00BD5A25" w:rsidP="003C2FD2">
      <w:pPr>
        <w:spacing w:after="0" w:line="240" w:lineRule="auto"/>
      </w:pPr>
      <w:r w:rsidRPr="00067812">
        <w:t xml:space="preserve">Hoofdstuk 1  </w:t>
      </w:r>
      <w:r w:rsidR="00067812" w:rsidRPr="00067812">
        <w:tab/>
      </w:r>
      <w:r w:rsidRPr="00067812">
        <w:t>Besch</w:t>
      </w:r>
      <w:r w:rsidR="005733F7">
        <w:t xml:space="preserve">rijving van het </w:t>
      </w:r>
      <w:proofErr w:type="spellStart"/>
      <w:r w:rsidR="001231A1">
        <w:t>exameneindgesprek</w:t>
      </w:r>
      <w:proofErr w:type="spellEnd"/>
      <w:r w:rsidR="005733F7">
        <w:tab/>
      </w:r>
      <w:r w:rsidR="004A5731">
        <w:tab/>
      </w:r>
      <w:r w:rsidR="004A5731">
        <w:tab/>
      </w:r>
      <w:r w:rsidR="004A5731">
        <w:tab/>
      </w:r>
      <w:r w:rsidR="004A5731">
        <w:tab/>
        <w:t xml:space="preserve">  9</w:t>
      </w:r>
    </w:p>
    <w:p w14:paraId="59178BFF" w14:textId="77777777" w:rsidR="00BD5A25" w:rsidRPr="00067812" w:rsidRDefault="00013770" w:rsidP="00013770">
      <w:pPr>
        <w:spacing w:after="0" w:line="240" w:lineRule="auto"/>
        <w:ind w:firstLine="708"/>
      </w:pPr>
      <w:r>
        <w:t xml:space="preserve">      </w:t>
      </w:r>
      <w:r w:rsidR="007A7DB3">
        <w:tab/>
      </w:r>
      <w:r w:rsidR="005733F7">
        <w:t xml:space="preserve">1.1 </w:t>
      </w:r>
      <w:r>
        <w:tab/>
      </w:r>
      <w:r w:rsidR="00BD5A25" w:rsidRPr="00067812">
        <w:t>Doel en werkwijze</w:t>
      </w:r>
      <w:r w:rsidR="004A5731">
        <w:tab/>
      </w:r>
      <w:r w:rsidR="004A5731">
        <w:tab/>
      </w:r>
      <w:r w:rsidR="004A5731">
        <w:tab/>
      </w:r>
      <w:r w:rsidR="004A5731">
        <w:tab/>
      </w:r>
      <w:r w:rsidR="004A5731">
        <w:tab/>
      </w:r>
      <w:r w:rsidR="004A5731">
        <w:tab/>
        <w:t xml:space="preserve"> </w:t>
      </w:r>
      <w:r w:rsidR="004A5731">
        <w:tab/>
        <w:t xml:space="preserve">  9</w:t>
      </w:r>
    </w:p>
    <w:p w14:paraId="77629C10" w14:textId="77777777" w:rsidR="00BD5A25" w:rsidRPr="00067812" w:rsidRDefault="00013770" w:rsidP="00013770">
      <w:pPr>
        <w:spacing w:after="0" w:line="240" w:lineRule="auto"/>
        <w:ind w:left="708"/>
      </w:pPr>
      <w:r>
        <w:t xml:space="preserve">      </w:t>
      </w:r>
      <w:r w:rsidR="007A7DB3">
        <w:tab/>
      </w:r>
      <w:r w:rsidR="005733F7">
        <w:t xml:space="preserve">1.2 </w:t>
      </w:r>
      <w:r>
        <w:tab/>
      </w:r>
      <w:r w:rsidR="00BD5A25" w:rsidRPr="00067812">
        <w:t>De beoordeling</w:t>
      </w:r>
      <w:r w:rsidR="004A5731">
        <w:tab/>
      </w:r>
      <w:r w:rsidR="004A5731">
        <w:tab/>
      </w:r>
      <w:r w:rsidR="004A5731">
        <w:tab/>
      </w:r>
      <w:r w:rsidR="004A5731">
        <w:tab/>
      </w:r>
      <w:r w:rsidR="004A5731">
        <w:tab/>
      </w:r>
      <w:r w:rsidR="004A5731">
        <w:tab/>
      </w:r>
      <w:r w:rsidR="004A5731">
        <w:tab/>
      </w:r>
      <w:r w:rsidR="004A5731">
        <w:tab/>
        <w:t xml:space="preserve">  9</w:t>
      </w:r>
    </w:p>
    <w:p w14:paraId="1D09F745" w14:textId="77777777" w:rsidR="00BD5A25" w:rsidRPr="00067812" w:rsidRDefault="00BD5A25" w:rsidP="003C2FD2">
      <w:pPr>
        <w:spacing w:after="0" w:line="240" w:lineRule="auto"/>
      </w:pPr>
      <w:r w:rsidRPr="00067812">
        <w:t xml:space="preserve">Hoofdstuk 2  </w:t>
      </w:r>
      <w:r w:rsidR="00067812" w:rsidRPr="00067812">
        <w:tab/>
      </w:r>
      <w:r w:rsidRPr="00067812">
        <w:t>De voorbereiding op het gesprek</w:t>
      </w:r>
      <w:r w:rsidR="00EC220F">
        <w:t xml:space="preserve"> </w:t>
      </w:r>
      <w:r w:rsidR="00EC220F">
        <w:tab/>
      </w:r>
      <w:r w:rsidR="00EC220F">
        <w:tab/>
      </w:r>
      <w:r w:rsidR="00EC220F">
        <w:tab/>
      </w:r>
      <w:r w:rsidR="00EC220F">
        <w:tab/>
      </w:r>
      <w:r w:rsidR="00EC220F">
        <w:tab/>
      </w:r>
      <w:r w:rsidR="00EC220F">
        <w:tab/>
        <w:t>1</w:t>
      </w:r>
      <w:r w:rsidR="004A5731">
        <w:t>0</w:t>
      </w:r>
    </w:p>
    <w:p w14:paraId="225FC372" w14:textId="77777777" w:rsidR="00BD5A25" w:rsidRPr="00067812" w:rsidRDefault="00013770" w:rsidP="00013770">
      <w:pPr>
        <w:spacing w:after="0" w:line="240" w:lineRule="auto"/>
        <w:ind w:left="708"/>
      </w:pPr>
      <w:r>
        <w:t xml:space="preserve">      </w:t>
      </w:r>
      <w:r w:rsidR="007A7DB3">
        <w:tab/>
      </w:r>
      <w:r w:rsidR="005733F7">
        <w:t xml:space="preserve">2.1 </w:t>
      </w:r>
      <w:r>
        <w:tab/>
      </w:r>
      <w:r w:rsidR="005733F7">
        <w:t>De opdracht</w:t>
      </w:r>
      <w:r w:rsidR="00EC220F">
        <w:tab/>
      </w:r>
      <w:r w:rsidR="00EC220F">
        <w:tab/>
      </w:r>
      <w:r w:rsidR="00EC220F">
        <w:tab/>
      </w:r>
      <w:r w:rsidR="00EC220F">
        <w:tab/>
      </w:r>
      <w:r w:rsidR="00EC220F">
        <w:tab/>
      </w:r>
      <w:r w:rsidR="00EC220F">
        <w:tab/>
      </w:r>
      <w:r w:rsidR="00EC220F">
        <w:tab/>
      </w:r>
      <w:r w:rsidR="00EC220F">
        <w:tab/>
        <w:t>1</w:t>
      </w:r>
      <w:r w:rsidR="004A5731">
        <w:t>0</w:t>
      </w:r>
    </w:p>
    <w:p w14:paraId="4ED9BACA" w14:textId="77777777" w:rsidR="00E513BF" w:rsidRPr="00067812" w:rsidRDefault="00E513BF" w:rsidP="003C2FD2">
      <w:pPr>
        <w:spacing w:after="0" w:line="240" w:lineRule="auto"/>
      </w:pPr>
      <w:r w:rsidRPr="00067812">
        <w:t xml:space="preserve">Hoofdstuk 3  </w:t>
      </w:r>
      <w:r w:rsidR="00067812" w:rsidRPr="00067812">
        <w:tab/>
      </w:r>
      <w:r w:rsidRPr="00067812">
        <w:t>De beoordeling</w:t>
      </w:r>
      <w:r w:rsidR="00EB5FAC">
        <w:tab/>
      </w:r>
      <w:r w:rsidR="00EB5FAC">
        <w:tab/>
      </w:r>
      <w:r w:rsidR="00EB5FAC">
        <w:tab/>
      </w:r>
      <w:r w:rsidR="00EB5FAC">
        <w:tab/>
      </w:r>
      <w:r w:rsidR="00EB5FAC">
        <w:tab/>
      </w:r>
      <w:r w:rsidR="00EB5FAC">
        <w:tab/>
      </w:r>
      <w:r w:rsidR="00EB5FAC">
        <w:tab/>
      </w:r>
      <w:r w:rsidR="00EB5FAC">
        <w:tab/>
      </w:r>
      <w:r w:rsidR="00EC220F">
        <w:tab/>
        <w:t>1</w:t>
      </w:r>
      <w:r w:rsidR="004A5731">
        <w:t>2</w:t>
      </w:r>
    </w:p>
    <w:p w14:paraId="11DFB113" w14:textId="77777777" w:rsidR="00E513BF" w:rsidRPr="00067812" w:rsidRDefault="00013770" w:rsidP="00013770">
      <w:pPr>
        <w:spacing w:after="0" w:line="240" w:lineRule="auto"/>
        <w:ind w:firstLine="708"/>
      </w:pPr>
      <w:r>
        <w:t xml:space="preserve">      </w:t>
      </w:r>
      <w:r w:rsidR="007A7DB3">
        <w:tab/>
      </w:r>
      <w:r w:rsidR="00E513BF" w:rsidRPr="00067812">
        <w:t xml:space="preserve">3.1 </w:t>
      </w:r>
      <w:r>
        <w:tab/>
      </w:r>
      <w:r w:rsidR="00E513BF" w:rsidRPr="00067812">
        <w:t xml:space="preserve">De </w:t>
      </w:r>
      <w:r w:rsidR="00EC220F">
        <w:t xml:space="preserve">STARR(T)-methode voor het </w:t>
      </w:r>
      <w:proofErr w:type="spellStart"/>
      <w:r w:rsidR="00EC220F">
        <w:t>exameneindgesprek</w:t>
      </w:r>
      <w:proofErr w:type="spellEnd"/>
      <w:r w:rsidR="00EC220F">
        <w:tab/>
      </w:r>
      <w:r w:rsidR="00EC220F">
        <w:tab/>
      </w:r>
      <w:r w:rsidR="00EC220F">
        <w:tab/>
        <w:t>1</w:t>
      </w:r>
      <w:r w:rsidR="004A5731">
        <w:t>2</w:t>
      </w:r>
    </w:p>
    <w:p w14:paraId="4D98E9A3" w14:textId="77777777" w:rsidR="00E513BF" w:rsidRPr="00067812" w:rsidRDefault="00013770" w:rsidP="00013770">
      <w:pPr>
        <w:spacing w:after="0" w:line="240" w:lineRule="auto"/>
        <w:ind w:firstLine="708"/>
      </w:pPr>
      <w:r>
        <w:t xml:space="preserve">      </w:t>
      </w:r>
      <w:r w:rsidR="007A7DB3">
        <w:tab/>
      </w:r>
      <w:r w:rsidR="00E513BF" w:rsidRPr="00067812">
        <w:t xml:space="preserve">3.2 </w:t>
      </w:r>
      <w:r>
        <w:tab/>
      </w:r>
      <w:r w:rsidR="00EC220F" w:rsidRPr="00067812">
        <w:t>De WACKER-methode</w:t>
      </w:r>
      <w:r w:rsidR="00EC220F">
        <w:tab/>
      </w:r>
      <w:r w:rsidR="00EC220F">
        <w:tab/>
      </w:r>
      <w:r w:rsidR="00EC220F">
        <w:tab/>
      </w:r>
      <w:r w:rsidR="00EC220F">
        <w:tab/>
      </w:r>
      <w:r w:rsidR="00EC220F">
        <w:tab/>
      </w:r>
      <w:r w:rsidR="00EC220F">
        <w:tab/>
      </w:r>
      <w:r w:rsidR="00EC220F">
        <w:tab/>
        <w:t>1</w:t>
      </w:r>
      <w:r w:rsidR="004A5731">
        <w:t>2</w:t>
      </w:r>
    </w:p>
    <w:p w14:paraId="7E47F3D8" w14:textId="77777777" w:rsidR="007D7F5A" w:rsidRPr="007D7F5A" w:rsidRDefault="007D7F5A" w:rsidP="007D7F5A">
      <w:pPr>
        <w:spacing w:after="0" w:line="240" w:lineRule="auto"/>
        <w:ind w:left="708" w:firstLine="708"/>
      </w:pPr>
      <w:r w:rsidRPr="007D7F5A">
        <w:t xml:space="preserve">3.3  </w:t>
      </w:r>
      <w:r>
        <w:tab/>
      </w:r>
      <w:r w:rsidRPr="007D7F5A">
        <w:t>De competenties die aan de orde zijn bij trajectlijn 1</w:t>
      </w:r>
      <w:r w:rsidR="00EC220F">
        <w:tab/>
      </w:r>
      <w:r w:rsidR="00EC220F">
        <w:tab/>
      </w:r>
      <w:r w:rsidR="00EC220F">
        <w:tab/>
        <w:t>1</w:t>
      </w:r>
      <w:r w:rsidR="004A5731">
        <w:t>3</w:t>
      </w:r>
    </w:p>
    <w:p w14:paraId="2962994F" w14:textId="77777777" w:rsidR="00E513BF" w:rsidRPr="00067812" w:rsidRDefault="007D2B76" w:rsidP="007D7F5A">
      <w:pPr>
        <w:spacing w:after="0" w:line="240" w:lineRule="auto"/>
        <w:ind w:left="708" w:firstLine="708"/>
      </w:pPr>
      <w:r>
        <w:t>3.4</w:t>
      </w:r>
      <w:r w:rsidR="00E513BF" w:rsidRPr="00067812">
        <w:t xml:space="preserve"> </w:t>
      </w:r>
      <w:r w:rsidR="00013770">
        <w:tab/>
      </w:r>
      <w:r w:rsidR="00E513BF" w:rsidRPr="00067812">
        <w:t xml:space="preserve">De mogelijke </w:t>
      </w:r>
      <w:r w:rsidR="00EC220F">
        <w:t>beoordeling</w:t>
      </w:r>
      <w:r w:rsidR="00EC220F">
        <w:tab/>
      </w:r>
      <w:r w:rsidR="00EC220F">
        <w:tab/>
      </w:r>
      <w:r w:rsidR="00EC220F">
        <w:tab/>
      </w:r>
      <w:r w:rsidR="00EC220F">
        <w:tab/>
      </w:r>
      <w:r w:rsidR="00EC220F">
        <w:tab/>
      </w:r>
      <w:r w:rsidR="00EC220F">
        <w:tab/>
        <w:t>1</w:t>
      </w:r>
      <w:r w:rsidR="004A5731">
        <w:t>3</w:t>
      </w:r>
    </w:p>
    <w:p w14:paraId="46A03EA5" w14:textId="77777777" w:rsidR="007A7DB3" w:rsidRDefault="007A7DB3" w:rsidP="007A7DB3">
      <w:pPr>
        <w:spacing w:after="0" w:line="240" w:lineRule="auto"/>
      </w:pPr>
    </w:p>
    <w:p w14:paraId="0C901CB5" w14:textId="77777777" w:rsidR="007A7DB3" w:rsidRPr="00067812" w:rsidRDefault="007A7DB3" w:rsidP="007A7DB3">
      <w:pPr>
        <w:spacing w:after="0" w:line="240" w:lineRule="auto"/>
      </w:pPr>
      <w:r w:rsidRPr="00067812">
        <w:t xml:space="preserve">Bijlage 1 </w:t>
      </w:r>
      <w:r>
        <w:tab/>
      </w:r>
      <w:r w:rsidR="00EB5FAC">
        <w:t>De be</w:t>
      </w:r>
      <w:r w:rsidRPr="00067812">
        <w:t>oor</w:t>
      </w:r>
      <w:r>
        <w:t>delin</w:t>
      </w:r>
      <w:r w:rsidR="00EC220F">
        <w:t>g van het LLB-portfolio</w:t>
      </w:r>
      <w:r w:rsidR="00EC220F">
        <w:tab/>
      </w:r>
      <w:r w:rsidR="00EC220F">
        <w:tab/>
      </w:r>
      <w:r w:rsidR="00EC220F">
        <w:tab/>
      </w:r>
      <w:r w:rsidR="00EC220F">
        <w:tab/>
      </w:r>
      <w:r w:rsidR="00EC220F">
        <w:tab/>
      </w:r>
      <w:r w:rsidR="00EC220F">
        <w:tab/>
        <w:t>1</w:t>
      </w:r>
      <w:r w:rsidR="004A5731">
        <w:t>4</w:t>
      </w:r>
    </w:p>
    <w:p w14:paraId="0FA9FA4A" w14:textId="77777777" w:rsidR="00EB5FAC" w:rsidRDefault="00067812" w:rsidP="003C2FD2">
      <w:pPr>
        <w:spacing w:after="0" w:line="240" w:lineRule="auto"/>
      </w:pPr>
      <w:r w:rsidRPr="00067812">
        <w:t xml:space="preserve">Bijlage 2  </w:t>
      </w:r>
      <w:r w:rsidR="007A7DB3">
        <w:tab/>
      </w:r>
      <w:r w:rsidR="00EB5FAC">
        <w:t>De</w:t>
      </w:r>
      <w:r w:rsidRPr="00067812">
        <w:t xml:space="preserve"> beoordeling</w:t>
      </w:r>
      <w:r w:rsidR="00EB5FAC">
        <w:t xml:space="preserve"> </w:t>
      </w:r>
      <w:r w:rsidRPr="00067812">
        <w:t xml:space="preserve">van het </w:t>
      </w:r>
      <w:proofErr w:type="spellStart"/>
      <w:r w:rsidR="001231A1">
        <w:t>exameneindgesprek</w:t>
      </w:r>
      <w:proofErr w:type="spellEnd"/>
      <w:r w:rsidR="005733F7">
        <w:tab/>
      </w:r>
      <w:r w:rsidR="00EB5FAC">
        <w:tab/>
      </w:r>
      <w:r w:rsidR="005733F7">
        <w:tab/>
      </w:r>
      <w:r w:rsidR="005733F7">
        <w:tab/>
      </w:r>
      <w:r w:rsidR="005733F7">
        <w:tab/>
      </w:r>
      <w:r w:rsidR="00EC220F">
        <w:t>1</w:t>
      </w:r>
      <w:r w:rsidR="004A5731">
        <w:t>5</w:t>
      </w:r>
    </w:p>
    <w:p w14:paraId="06F394A5" w14:textId="77777777" w:rsidR="007B2A76" w:rsidRDefault="00EB5FAC" w:rsidP="003C2FD2">
      <w:pPr>
        <w:spacing w:after="0" w:line="240" w:lineRule="auto"/>
      </w:pPr>
      <w:r w:rsidRPr="00067812">
        <w:t xml:space="preserve">Bijlage </w:t>
      </w:r>
      <w:r>
        <w:t>3</w:t>
      </w:r>
      <w:r w:rsidRPr="00067812">
        <w:t xml:space="preserve">  </w:t>
      </w:r>
      <w:r>
        <w:tab/>
      </w:r>
      <w:r w:rsidRPr="00EB5FAC">
        <w:t>Scoreformulier voor de WACKER-methode</w:t>
      </w:r>
      <w:r w:rsidR="00EC220F">
        <w:tab/>
      </w:r>
      <w:r w:rsidR="00EC220F">
        <w:tab/>
      </w:r>
      <w:r w:rsidR="00EC220F">
        <w:tab/>
      </w:r>
      <w:r w:rsidR="00EC220F">
        <w:tab/>
      </w:r>
      <w:r w:rsidR="00EC220F">
        <w:tab/>
        <w:t>1</w:t>
      </w:r>
      <w:r w:rsidR="004A5731">
        <w:t>6</w:t>
      </w:r>
      <w:r w:rsidR="00E7438F" w:rsidRPr="00067812">
        <w:br w:type="page"/>
      </w:r>
      <w:bookmarkStart w:id="33" w:name="_Toc231185972"/>
    </w:p>
    <w:p w14:paraId="499A346A" w14:textId="77777777" w:rsidR="00CE2ECC" w:rsidRPr="00D83BEA" w:rsidRDefault="00CE2ECC" w:rsidP="003C2FD2">
      <w:pPr>
        <w:spacing w:after="0" w:line="240" w:lineRule="auto"/>
      </w:pPr>
      <w:r w:rsidRPr="000B2567">
        <w:rPr>
          <w:rFonts w:ascii="Cambria" w:hAnsi="Cambria"/>
          <w:b/>
          <w:bCs/>
          <w:color w:val="365F91"/>
          <w:sz w:val="28"/>
          <w:szCs w:val="28"/>
        </w:rPr>
        <w:lastRenderedPageBreak/>
        <w:t xml:space="preserve">Deel A </w:t>
      </w:r>
      <w:r w:rsidR="000B2567" w:rsidRPr="000B2567">
        <w:rPr>
          <w:rFonts w:ascii="Cambria" w:hAnsi="Cambria"/>
          <w:b/>
          <w:bCs/>
          <w:color w:val="365F91"/>
          <w:sz w:val="28"/>
          <w:szCs w:val="28"/>
        </w:rPr>
        <w:t xml:space="preserve"> </w:t>
      </w:r>
      <w:r w:rsidRPr="000B2567">
        <w:rPr>
          <w:rFonts w:ascii="Cambria" w:hAnsi="Cambria"/>
          <w:b/>
          <w:bCs/>
          <w:color w:val="365F91"/>
          <w:sz w:val="28"/>
          <w:szCs w:val="28"/>
        </w:rPr>
        <w:t>Het LLB-portfolio</w:t>
      </w:r>
    </w:p>
    <w:p w14:paraId="3BD9A25F" w14:textId="77777777" w:rsidR="00E7438F" w:rsidRPr="000071D1" w:rsidRDefault="000B2567" w:rsidP="000B2567">
      <w:r>
        <w:rPr>
          <w:rFonts w:ascii="Cambria" w:hAnsi="Cambria"/>
          <w:b/>
          <w:bCs/>
          <w:color w:val="365F91"/>
          <w:sz w:val="28"/>
          <w:szCs w:val="28"/>
        </w:rPr>
        <w:br/>
      </w:r>
      <w:r w:rsidR="00E7438F" w:rsidRPr="000B2567">
        <w:rPr>
          <w:rFonts w:ascii="Cambria" w:hAnsi="Cambria"/>
          <w:b/>
          <w:bCs/>
          <w:color w:val="365F91"/>
          <w:sz w:val="28"/>
          <w:szCs w:val="28"/>
        </w:rPr>
        <w:t>Inleiding</w:t>
      </w:r>
      <w:bookmarkEnd w:id="20"/>
      <w:bookmarkEnd w:id="21"/>
      <w:bookmarkEnd w:id="22"/>
      <w:bookmarkEnd w:id="23"/>
      <w:bookmarkEnd w:id="24"/>
      <w:bookmarkEnd w:id="25"/>
      <w:bookmarkEnd w:id="26"/>
      <w:bookmarkEnd w:id="27"/>
      <w:bookmarkEnd w:id="28"/>
      <w:bookmarkEnd w:id="29"/>
      <w:bookmarkEnd w:id="30"/>
      <w:bookmarkEnd w:id="31"/>
      <w:bookmarkEnd w:id="32"/>
      <w:bookmarkEnd w:id="33"/>
      <w:r w:rsidR="00CE2ECC" w:rsidRPr="000B2567">
        <w:rPr>
          <w:rFonts w:ascii="Cambria" w:hAnsi="Cambria"/>
          <w:b/>
          <w:bCs/>
          <w:color w:val="365F91"/>
          <w:sz w:val="28"/>
          <w:szCs w:val="28"/>
        </w:rPr>
        <w:br/>
      </w:r>
    </w:p>
    <w:p w14:paraId="2736E484" w14:textId="77777777" w:rsidR="00D05A7A" w:rsidRDefault="00D05A7A" w:rsidP="00D05A7A">
      <w:pPr>
        <w:rPr>
          <w:rFonts w:cs="Arial"/>
        </w:rPr>
      </w:pPr>
      <w:r>
        <w:rPr>
          <w:rFonts w:cs="Arial"/>
        </w:rPr>
        <w:t xml:space="preserve">Tijdens je opleiding houd je je inzet en ontwikkeling bij ten aanzien van Landstede Loopbaan Burgerschap met behulp van het LLB-portfolio. Aan het eind van de opleiding moet je via de beoordeling van dit portfolio en een </w:t>
      </w:r>
      <w:proofErr w:type="spellStart"/>
      <w:r>
        <w:rPr>
          <w:rFonts w:cs="Arial"/>
        </w:rPr>
        <w:t>exameneindgesprek</w:t>
      </w:r>
      <w:proofErr w:type="spellEnd"/>
      <w:r>
        <w:rPr>
          <w:rFonts w:cs="Arial"/>
        </w:rPr>
        <w:t xml:space="preserve"> aantonen welke inspanning je hebt geleverd en dat je je </w:t>
      </w:r>
      <w:r w:rsidR="008220F3">
        <w:rPr>
          <w:rFonts w:cs="Arial"/>
        </w:rPr>
        <w:t xml:space="preserve">hebt </w:t>
      </w:r>
      <w:r>
        <w:rPr>
          <w:rFonts w:cs="Arial"/>
        </w:rPr>
        <w:t xml:space="preserve">ontwikkeld </w:t>
      </w:r>
      <w:r w:rsidR="008220F3">
        <w:rPr>
          <w:rFonts w:cs="Arial"/>
        </w:rPr>
        <w:t xml:space="preserve">op het gebied van </w:t>
      </w:r>
      <w:r>
        <w:rPr>
          <w:rFonts w:cs="Arial"/>
        </w:rPr>
        <w:t xml:space="preserve">Landstede Loopbaan Burgerschap. Het portfolio en het </w:t>
      </w:r>
      <w:proofErr w:type="spellStart"/>
      <w:r>
        <w:rPr>
          <w:rFonts w:cs="Arial"/>
        </w:rPr>
        <w:t>exameneindgesprek</w:t>
      </w:r>
      <w:proofErr w:type="spellEnd"/>
      <w:r>
        <w:rPr>
          <w:rFonts w:cs="Arial"/>
        </w:rPr>
        <w:t xml:space="preserve"> tellen mee voor de beslissing door de examencommissie of je geslaagd bent.</w:t>
      </w:r>
    </w:p>
    <w:p w14:paraId="7FE952CC" w14:textId="77777777" w:rsidR="00F23CB6" w:rsidRDefault="00E7438F" w:rsidP="00E7438F">
      <w:pPr>
        <w:rPr>
          <w:rFonts w:cs="Arial"/>
        </w:rPr>
      </w:pPr>
      <w:r w:rsidRPr="008D53CA">
        <w:rPr>
          <w:rFonts w:cs="Arial"/>
        </w:rPr>
        <w:t xml:space="preserve">Je </w:t>
      </w:r>
      <w:r w:rsidR="00A8002E">
        <w:rPr>
          <w:rFonts w:cs="Arial"/>
        </w:rPr>
        <w:t>geeft</w:t>
      </w:r>
      <w:r w:rsidRPr="008D53CA">
        <w:rPr>
          <w:rFonts w:cs="Arial"/>
        </w:rPr>
        <w:t xml:space="preserve"> zelf sturing aan je leerproces onder andere door een individuele invulling van je leerroute </w:t>
      </w:r>
      <w:r w:rsidR="008220F3">
        <w:rPr>
          <w:rFonts w:cs="Arial"/>
        </w:rPr>
        <w:t xml:space="preserve">en </w:t>
      </w:r>
      <w:r w:rsidRPr="008D53CA">
        <w:rPr>
          <w:rFonts w:cs="Arial"/>
        </w:rPr>
        <w:t xml:space="preserve">door samenwerking met </w:t>
      </w:r>
      <w:r>
        <w:rPr>
          <w:rFonts w:cs="Arial"/>
        </w:rPr>
        <w:t>andere studenten</w:t>
      </w:r>
      <w:r w:rsidR="001231A1">
        <w:rPr>
          <w:rFonts w:cs="Arial"/>
        </w:rPr>
        <w:t>,</w:t>
      </w:r>
      <w:r>
        <w:rPr>
          <w:rFonts w:cs="Arial"/>
        </w:rPr>
        <w:t xml:space="preserve"> collega’s uit</w:t>
      </w:r>
      <w:r w:rsidRPr="008D53CA">
        <w:rPr>
          <w:rFonts w:cs="Arial"/>
        </w:rPr>
        <w:t xml:space="preserve"> de beroepspraktij</w:t>
      </w:r>
      <w:r>
        <w:rPr>
          <w:rFonts w:cs="Arial"/>
        </w:rPr>
        <w:t>k</w:t>
      </w:r>
      <w:r w:rsidR="001231A1">
        <w:rPr>
          <w:rFonts w:cs="Arial"/>
        </w:rPr>
        <w:t xml:space="preserve"> en mensen die je verder ontmoet in de samenleving</w:t>
      </w:r>
      <w:r>
        <w:rPr>
          <w:rFonts w:cs="Arial"/>
        </w:rPr>
        <w:t xml:space="preserve">. </w:t>
      </w:r>
      <w:r w:rsidR="00F23CB6">
        <w:rPr>
          <w:rFonts w:cs="Arial"/>
        </w:rPr>
        <w:br/>
        <w:t xml:space="preserve">Overleg regelmatig met je coach over de vulling van dit </w:t>
      </w:r>
      <w:r w:rsidR="00CE2ECC">
        <w:rPr>
          <w:rFonts w:cs="Arial"/>
        </w:rPr>
        <w:t>portfolio</w:t>
      </w:r>
      <w:r w:rsidR="00F23CB6">
        <w:rPr>
          <w:rFonts w:cs="Arial"/>
        </w:rPr>
        <w:t>.</w:t>
      </w:r>
    </w:p>
    <w:p w14:paraId="351A5AD0" w14:textId="77777777" w:rsidR="00D05A7A" w:rsidRPr="009A3EAA" w:rsidRDefault="00D05A7A" w:rsidP="00D05A7A">
      <w:pPr>
        <w:autoSpaceDE w:val="0"/>
        <w:autoSpaceDN w:val="0"/>
        <w:adjustRightInd w:val="0"/>
        <w:spacing w:after="0" w:line="240" w:lineRule="auto"/>
        <w:rPr>
          <w:rFonts w:cs="Arial"/>
        </w:rPr>
      </w:pPr>
      <w:r w:rsidRPr="009A3EAA">
        <w:rPr>
          <w:rFonts w:cs="Arial"/>
        </w:rPr>
        <w:t xml:space="preserve">In dit portfolio komen de </w:t>
      </w:r>
      <w:r>
        <w:rPr>
          <w:rFonts w:cs="Arial"/>
        </w:rPr>
        <w:t xml:space="preserve">zes </w:t>
      </w:r>
      <w:r w:rsidR="008220F3">
        <w:rPr>
          <w:rFonts w:cs="Arial"/>
        </w:rPr>
        <w:t xml:space="preserve">kerntaken van </w:t>
      </w:r>
      <w:r>
        <w:rPr>
          <w:rFonts w:cs="Arial"/>
        </w:rPr>
        <w:t xml:space="preserve">Landstede Loopbaan Burgerschap </w:t>
      </w:r>
      <w:r w:rsidRPr="009A3EAA">
        <w:rPr>
          <w:rFonts w:cs="Arial"/>
        </w:rPr>
        <w:t>aan bod.</w:t>
      </w:r>
    </w:p>
    <w:p w14:paraId="4F1ABD65" w14:textId="77777777" w:rsidR="009A3EAA" w:rsidRDefault="009A3EAA" w:rsidP="009A3EAA">
      <w:pPr>
        <w:autoSpaceDE w:val="0"/>
        <w:autoSpaceDN w:val="0"/>
        <w:adjustRightInd w:val="0"/>
        <w:spacing w:after="0" w:line="240" w:lineRule="auto"/>
        <w:rPr>
          <w:rFonts w:cs="Arial"/>
        </w:rPr>
      </w:pPr>
    </w:p>
    <w:p w14:paraId="4FE0B1BE" w14:textId="77777777" w:rsidR="009A3EAA" w:rsidRPr="009A3EAA" w:rsidRDefault="00D05A7A" w:rsidP="009A3EAA">
      <w:pPr>
        <w:autoSpaceDE w:val="0"/>
        <w:autoSpaceDN w:val="0"/>
        <w:adjustRightInd w:val="0"/>
        <w:spacing w:after="0" w:line="240" w:lineRule="auto"/>
        <w:rPr>
          <w:rFonts w:cs="Arial"/>
        </w:rPr>
      </w:pPr>
      <w:r>
        <w:rPr>
          <w:rFonts w:cs="Arial"/>
        </w:rPr>
        <w:t>De zes</w:t>
      </w:r>
      <w:r w:rsidR="009A3EAA" w:rsidRPr="009A3EAA">
        <w:rPr>
          <w:rFonts w:cs="Arial"/>
        </w:rPr>
        <w:t xml:space="preserve"> kerntaken zijn in vier trajectlijnen gegroepeerd: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2938"/>
        <w:gridCol w:w="3157"/>
      </w:tblGrid>
      <w:tr w:rsidR="0072300A" w:rsidRPr="007C709F" w14:paraId="26BE4BE1" w14:textId="77777777">
        <w:tc>
          <w:tcPr>
            <w:tcW w:w="1560" w:type="dxa"/>
          </w:tcPr>
          <w:p w14:paraId="7A0FAEFF" w14:textId="77777777" w:rsidR="0072300A" w:rsidRPr="007C709F" w:rsidRDefault="0072300A" w:rsidP="007C709F">
            <w:pPr>
              <w:autoSpaceDE w:val="0"/>
              <w:autoSpaceDN w:val="0"/>
              <w:adjustRightInd w:val="0"/>
              <w:spacing w:after="0" w:line="240" w:lineRule="auto"/>
              <w:rPr>
                <w:rFonts w:cs="Arial"/>
              </w:rPr>
            </w:pPr>
            <w:r w:rsidRPr="007C709F">
              <w:rPr>
                <w:rFonts w:cs="Arial"/>
              </w:rPr>
              <w:t>Trajectlijn 1</w:t>
            </w:r>
          </w:p>
        </w:tc>
        <w:tc>
          <w:tcPr>
            <w:tcW w:w="2938" w:type="dxa"/>
          </w:tcPr>
          <w:p w14:paraId="46B958D5" w14:textId="77777777" w:rsidR="0072300A" w:rsidRPr="007C709F" w:rsidRDefault="00D05A7A" w:rsidP="00EC220F">
            <w:pPr>
              <w:autoSpaceDE w:val="0"/>
              <w:autoSpaceDN w:val="0"/>
              <w:adjustRightInd w:val="0"/>
              <w:spacing w:after="0" w:line="240" w:lineRule="auto"/>
              <w:rPr>
                <w:rFonts w:cs="Arial"/>
              </w:rPr>
            </w:pPr>
            <w:r>
              <w:rPr>
                <w:rFonts w:cs="Arial"/>
              </w:rPr>
              <w:t>Kernta</w:t>
            </w:r>
            <w:r w:rsidR="00EC220F">
              <w:rPr>
                <w:rFonts w:cs="Arial"/>
              </w:rPr>
              <w:t>a</w:t>
            </w:r>
            <w:r>
              <w:rPr>
                <w:rFonts w:cs="Arial"/>
              </w:rPr>
              <w:t xml:space="preserve">k 1 </w:t>
            </w:r>
          </w:p>
        </w:tc>
        <w:tc>
          <w:tcPr>
            <w:tcW w:w="3157" w:type="dxa"/>
          </w:tcPr>
          <w:p w14:paraId="4F91C84F" w14:textId="77777777" w:rsidR="0072300A" w:rsidRPr="007C709F" w:rsidRDefault="0072300A" w:rsidP="00A8002E">
            <w:pPr>
              <w:autoSpaceDE w:val="0"/>
              <w:autoSpaceDN w:val="0"/>
              <w:adjustRightInd w:val="0"/>
              <w:spacing w:after="0" w:line="240" w:lineRule="auto"/>
              <w:rPr>
                <w:rFonts w:cs="Arial"/>
              </w:rPr>
            </w:pPr>
            <w:r w:rsidRPr="007C709F">
              <w:rPr>
                <w:rFonts w:cs="Arial"/>
              </w:rPr>
              <w:t>Leren</w:t>
            </w:r>
            <w:r w:rsidR="00A8002E">
              <w:rPr>
                <w:rFonts w:cs="Arial"/>
              </w:rPr>
              <w:t xml:space="preserve"> en</w:t>
            </w:r>
            <w:r w:rsidRPr="007C709F">
              <w:rPr>
                <w:rFonts w:cs="Arial"/>
              </w:rPr>
              <w:t xml:space="preserve"> loopbaan</w:t>
            </w:r>
          </w:p>
        </w:tc>
      </w:tr>
      <w:tr w:rsidR="0072300A" w:rsidRPr="007C709F" w14:paraId="3D6BF001" w14:textId="77777777">
        <w:tc>
          <w:tcPr>
            <w:tcW w:w="1560" w:type="dxa"/>
          </w:tcPr>
          <w:p w14:paraId="6D71ADA9" w14:textId="77777777" w:rsidR="0072300A" w:rsidRPr="007C709F" w:rsidRDefault="0072300A" w:rsidP="007C709F">
            <w:pPr>
              <w:autoSpaceDE w:val="0"/>
              <w:autoSpaceDN w:val="0"/>
              <w:adjustRightInd w:val="0"/>
              <w:spacing w:after="0" w:line="240" w:lineRule="auto"/>
              <w:rPr>
                <w:rFonts w:cs="Arial"/>
              </w:rPr>
            </w:pPr>
            <w:r w:rsidRPr="007C709F">
              <w:rPr>
                <w:rFonts w:cs="Arial"/>
              </w:rPr>
              <w:t>Trajectlijn 2</w:t>
            </w:r>
          </w:p>
        </w:tc>
        <w:tc>
          <w:tcPr>
            <w:tcW w:w="2938" w:type="dxa"/>
          </w:tcPr>
          <w:p w14:paraId="3D200BB4" w14:textId="77777777" w:rsidR="0072300A" w:rsidRPr="007C709F" w:rsidRDefault="00D05A7A" w:rsidP="007C709F">
            <w:pPr>
              <w:autoSpaceDE w:val="0"/>
              <w:autoSpaceDN w:val="0"/>
              <w:adjustRightInd w:val="0"/>
              <w:spacing w:after="0" w:line="240" w:lineRule="auto"/>
              <w:rPr>
                <w:rFonts w:cs="Arial"/>
              </w:rPr>
            </w:pPr>
            <w:r>
              <w:rPr>
                <w:rFonts w:cs="Arial"/>
              </w:rPr>
              <w:t>Kerntaken 2, 3 en 4</w:t>
            </w:r>
            <w:r w:rsidR="0072300A" w:rsidRPr="007C709F">
              <w:rPr>
                <w:rFonts w:cs="Arial"/>
              </w:rPr>
              <w:t xml:space="preserve"> </w:t>
            </w:r>
          </w:p>
        </w:tc>
        <w:tc>
          <w:tcPr>
            <w:tcW w:w="3157" w:type="dxa"/>
          </w:tcPr>
          <w:p w14:paraId="116DD408" w14:textId="77777777" w:rsidR="0072300A" w:rsidRPr="007C709F" w:rsidRDefault="0072300A" w:rsidP="007A72EB">
            <w:pPr>
              <w:autoSpaceDE w:val="0"/>
              <w:autoSpaceDN w:val="0"/>
              <w:adjustRightInd w:val="0"/>
              <w:spacing w:after="0" w:line="240" w:lineRule="auto"/>
              <w:rPr>
                <w:rFonts w:cs="Arial"/>
              </w:rPr>
            </w:pPr>
            <w:r w:rsidRPr="007C709F">
              <w:rPr>
                <w:rFonts w:cs="Arial"/>
              </w:rPr>
              <w:t>Maatschappelijk betrokken</w:t>
            </w:r>
          </w:p>
        </w:tc>
      </w:tr>
      <w:tr w:rsidR="0072300A" w:rsidRPr="007C709F" w14:paraId="4F1B2F61" w14:textId="77777777">
        <w:tc>
          <w:tcPr>
            <w:tcW w:w="1560" w:type="dxa"/>
          </w:tcPr>
          <w:p w14:paraId="70E31992" w14:textId="77777777" w:rsidR="0072300A" w:rsidRPr="007C709F" w:rsidRDefault="0072300A" w:rsidP="007C709F">
            <w:pPr>
              <w:autoSpaceDE w:val="0"/>
              <w:autoSpaceDN w:val="0"/>
              <w:adjustRightInd w:val="0"/>
              <w:spacing w:after="0" w:line="240" w:lineRule="auto"/>
              <w:rPr>
                <w:rFonts w:cs="Arial"/>
              </w:rPr>
            </w:pPr>
            <w:r w:rsidRPr="007C709F">
              <w:rPr>
                <w:rFonts w:cs="Arial"/>
              </w:rPr>
              <w:t>Trajectlijn 3</w:t>
            </w:r>
          </w:p>
        </w:tc>
        <w:tc>
          <w:tcPr>
            <w:tcW w:w="2938" w:type="dxa"/>
          </w:tcPr>
          <w:p w14:paraId="5358F39E" w14:textId="77777777" w:rsidR="0072300A" w:rsidRPr="007C709F" w:rsidRDefault="00D05A7A" w:rsidP="00EC220F">
            <w:pPr>
              <w:autoSpaceDE w:val="0"/>
              <w:autoSpaceDN w:val="0"/>
              <w:adjustRightInd w:val="0"/>
              <w:spacing w:after="0" w:line="240" w:lineRule="auto"/>
              <w:rPr>
                <w:rFonts w:cs="Arial"/>
              </w:rPr>
            </w:pPr>
            <w:r>
              <w:rPr>
                <w:rFonts w:cs="Arial"/>
              </w:rPr>
              <w:t>Kerntaak 5</w:t>
            </w:r>
            <w:r w:rsidR="0072300A" w:rsidRPr="007C709F">
              <w:rPr>
                <w:rFonts w:cs="Arial"/>
              </w:rPr>
              <w:t xml:space="preserve"> </w:t>
            </w:r>
          </w:p>
        </w:tc>
        <w:tc>
          <w:tcPr>
            <w:tcW w:w="3157" w:type="dxa"/>
          </w:tcPr>
          <w:p w14:paraId="1686DEB9" w14:textId="77777777" w:rsidR="0072300A" w:rsidRPr="007C709F" w:rsidRDefault="001231A1" w:rsidP="007C709F">
            <w:pPr>
              <w:autoSpaceDE w:val="0"/>
              <w:autoSpaceDN w:val="0"/>
              <w:adjustRightInd w:val="0"/>
              <w:spacing w:after="0" w:line="240" w:lineRule="auto"/>
              <w:rPr>
                <w:rFonts w:cs="Arial"/>
              </w:rPr>
            </w:pPr>
            <w:r>
              <w:rPr>
                <w:rFonts w:cs="Arial"/>
              </w:rPr>
              <w:t>Fit en Sportief</w:t>
            </w:r>
          </w:p>
        </w:tc>
      </w:tr>
      <w:tr w:rsidR="0072300A" w:rsidRPr="007C709F" w14:paraId="19F52EE6" w14:textId="77777777">
        <w:tc>
          <w:tcPr>
            <w:tcW w:w="1560" w:type="dxa"/>
          </w:tcPr>
          <w:p w14:paraId="60F583B6" w14:textId="77777777" w:rsidR="0072300A" w:rsidRPr="007C709F" w:rsidRDefault="0072300A" w:rsidP="007C709F">
            <w:pPr>
              <w:autoSpaceDE w:val="0"/>
              <w:autoSpaceDN w:val="0"/>
              <w:adjustRightInd w:val="0"/>
              <w:spacing w:after="0" w:line="240" w:lineRule="auto"/>
              <w:rPr>
                <w:rFonts w:cs="Arial"/>
              </w:rPr>
            </w:pPr>
            <w:r w:rsidRPr="007C709F">
              <w:rPr>
                <w:rFonts w:cs="Arial"/>
              </w:rPr>
              <w:t>Trajectlijn 4</w:t>
            </w:r>
          </w:p>
        </w:tc>
        <w:tc>
          <w:tcPr>
            <w:tcW w:w="2938" w:type="dxa"/>
          </w:tcPr>
          <w:p w14:paraId="45CAD766" w14:textId="77777777" w:rsidR="0072300A" w:rsidRPr="007C709F" w:rsidRDefault="00D05A7A" w:rsidP="00EC220F">
            <w:pPr>
              <w:autoSpaceDE w:val="0"/>
              <w:autoSpaceDN w:val="0"/>
              <w:adjustRightInd w:val="0"/>
              <w:spacing w:after="0" w:line="240" w:lineRule="auto"/>
              <w:rPr>
                <w:rFonts w:cs="Arial"/>
              </w:rPr>
            </w:pPr>
            <w:r>
              <w:rPr>
                <w:rFonts w:cs="Arial"/>
              </w:rPr>
              <w:t>Kernta</w:t>
            </w:r>
            <w:r w:rsidR="00EC220F">
              <w:rPr>
                <w:rFonts w:cs="Arial"/>
              </w:rPr>
              <w:t>a</w:t>
            </w:r>
            <w:r>
              <w:rPr>
                <w:rFonts w:cs="Arial"/>
              </w:rPr>
              <w:t>k 6</w:t>
            </w:r>
            <w:r w:rsidR="0072300A" w:rsidRPr="007C709F">
              <w:rPr>
                <w:rFonts w:cs="Arial"/>
              </w:rPr>
              <w:t xml:space="preserve"> </w:t>
            </w:r>
          </w:p>
        </w:tc>
        <w:tc>
          <w:tcPr>
            <w:tcW w:w="3157" w:type="dxa"/>
          </w:tcPr>
          <w:p w14:paraId="11B64EAE" w14:textId="77777777" w:rsidR="0072300A" w:rsidRPr="007C709F" w:rsidRDefault="00D05A7A" w:rsidP="007C709F">
            <w:pPr>
              <w:autoSpaceDE w:val="0"/>
              <w:autoSpaceDN w:val="0"/>
              <w:adjustRightInd w:val="0"/>
              <w:spacing w:after="0" w:line="240" w:lineRule="auto"/>
              <w:rPr>
                <w:rFonts w:cs="Arial"/>
              </w:rPr>
            </w:pPr>
            <w:r>
              <w:rPr>
                <w:rFonts w:cs="Arial"/>
              </w:rPr>
              <w:t>Zingeving, ethiek en dialoog</w:t>
            </w:r>
          </w:p>
        </w:tc>
      </w:tr>
    </w:tbl>
    <w:p w14:paraId="6E14DE2E" w14:textId="77777777" w:rsidR="009A3EAA" w:rsidRDefault="009A3EAA" w:rsidP="009A3EAA">
      <w:pPr>
        <w:autoSpaceDE w:val="0"/>
        <w:autoSpaceDN w:val="0"/>
        <w:adjustRightInd w:val="0"/>
        <w:spacing w:after="0" w:line="240" w:lineRule="auto"/>
        <w:rPr>
          <w:rFonts w:cs="Arial"/>
        </w:rPr>
      </w:pPr>
    </w:p>
    <w:p w14:paraId="319C867E" w14:textId="77777777" w:rsidR="00A8002E" w:rsidRDefault="00A8002E" w:rsidP="009A3EAA">
      <w:pPr>
        <w:autoSpaceDE w:val="0"/>
        <w:autoSpaceDN w:val="0"/>
        <w:adjustRightInd w:val="0"/>
        <w:spacing w:after="0" w:line="240" w:lineRule="auto"/>
        <w:rPr>
          <w:rFonts w:cs="Arial"/>
        </w:rPr>
      </w:pPr>
      <w:r>
        <w:rPr>
          <w:rFonts w:cs="Arial"/>
        </w:rPr>
        <w:t>Zie voor de verdere uitwerking van de trajectlijnen</w:t>
      </w:r>
      <w:r w:rsidR="001151CD">
        <w:rPr>
          <w:rFonts w:cs="Arial"/>
        </w:rPr>
        <w:t xml:space="preserve"> op het Intranetportaal van je opleiding.</w:t>
      </w:r>
    </w:p>
    <w:p w14:paraId="5CE06C4F" w14:textId="77777777" w:rsidR="00A8002E" w:rsidRDefault="00A8002E" w:rsidP="009A3EAA">
      <w:pPr>
        <w:autoSpaceDE w:val="0"/>
        <w:autoSpaceDN w:val="0"/>
        <w:adjustRightInd w:val="0"/>
        <w:spacing w:after="0" w:line="240" w:lineRule="auto"/>
        <w:rPr>
          <w:rFonts w:cs="Arial"/>
        </w:rPr>
      </w:pPr>
    </w:p>
    <w:p w14:paraId="28A7F90E" w14:textId="77777777" w:rsidR="009A3EAA" w:rsidRPr="009A3EAA" w:rsidRDefault="00997AA9" w:rsidP="009A3EAA">
      <w:pPr>
        <w:autoSpaceDE w:val="0"/>
        <w:autoSpaceDN w:val="0"/>
        <w:adjustRightInd w:val="0"/>
        <w:spacing w:after="0" w:line="240" w:lineRule="auto"/>
        <w:rPr>
          <w:rFonts w:cs="Arial"/>
        </w:rPr>
      </w:pPr>
      <w:r>
        <w:rPr>
          <w:rFonts w:cs="Arial"/>
        </w:rPr>
        <w:t>H</w:t>
      </w:r>
      <w:r w:rsidR="009A3EAA" w:rsidRPr="009A3EAA">
        <w:rPr>
          <w:rFonts w:cs="Arial"/>
        </w:rPr>
        <w:t xml:space="preserve">et </w:t>
      </w:r>
      <w:r>
        <w:rPr>
          <w:rFonts w:cs="Arial"/>
        </w:rPr>
        <w:t xml:space="preserve">is </w:t>
      </w:r>
      <w:r w:rsidR="009A3EAA" w:rsidRPr="009A3EAA">
        <w:rPr>
          <w:rFonts w:cs="Arial"/>
        </w:rPr>
        <w:t xml:space="preserve">belangrijk om </w:t>
      </w:r>
      <w:r>
        <w:rPr>
          <w:rFonts w:cs="Arial"/>
        </w:rPr>
        <w:t xml:space="preserve">precies </w:t>
      </w:r>
      <w:r w:rsidR="009A3EAA" w:rsidRPr="009A3EAA">
        <w:rPr>
          <w:rFonts w:cs="Arial"/>
        </w:rPr>
        <w:t xml:space="preserve">te weten wat een </w:t>
      </w:r>
      <w:r w:rsidR="009A3EAA">
        <w:rPr>
          <w:rFonts w:cs="Arial"/>
        </w:rPr>
        <w:t>LLB-</w:t>
      </w:r>
      <w:r w:rsidR="00CE2ECC">
        <w:rPr>
          <w:rFonts w:cs="Arial"/>
        </w:rPr>
        <w:t>portfolio</w:t>
      </w:r>
      <w:r w:rsidR="009A3EAA" w:rsidRPr="009A3EAA">
        <w:rPr>
          <w:rFonts w:cs="Arial"/>
        </w:rPr>
        <w:t xml:space="preserve"> is en</w:t>
      </w:r>
      <w:r w:rsidR="001151CD">
        <w:rPr>
          <w:rFonts w:cs="Arial"/>
        </w:rPr>
        <w:t xml:space="preserve"> </w:t>
      </w:r>
      <w:r w:rsidR="009A3EAA" w:rsidRPr="009A3EAA">
        <w:rPr>
          <w:rFonts w:cs="Arial"/>
        </w:rPr>
        <w:t xml:space="preserve">hoe het werkt. </w:t>
      </w:r>
      <w:r w:rsidR="001151CD">
        <w:rPr>
          <w:rFonts w:cs="Arial"/>
        </w:rPr>
        <w:br/>
      </w:r>
      <w:r w:rsidR="009A3EAA" w:rsidRPr="009A3EAA">
        <w:rPr>
          <w:rFonts w:cs="Arial"/>
        </w:rPr>
        <w:t>Informatie hierover vind je</w:t>
      </w:r>
      <w:r>
        <w:rPr>
          <w:rFonts w:cs="Arial"/>
        </w:rPr>
        <w:t xml:space="preserve"> in </w:t>
      </w:r>
      <w:r w:rsidR="00002EB5">
        <w:rPr>
          <w:rFonts w:cs="Arial"/>
        </w:rPr>
        <w:t>h</w:t>
      </w:r>
      <w:r>
        <w:rPr>
          <w:rFonts w:cs="Arial"/>
        </w:rPr>
        <w:t>et volgende hoofdstuk</w:t>
      </w:r>
      <w:r w:rsidR="009A3EAA" w:rsidRPr="009A3EAA">
        <w:rPr>
          <w:rFonts w:cs="Arial"/>
        </w:rPr>
        <w:t>.</w:t>
      </w:r>
    </w:p>
    <w:p w14:paraId="4F0A4635" w14:textId="77777777" w:rsidR="00997AA9" w:rsidRDefault="00997AA9" w:rsidP="00997AA9">
      <w:pPr>
        <w:rPr>
          <w:b/>
        </w:rPr>
      </w:pPr>
    </w:p>
    <w:p w14:paraId="58343AF7" w14:textId="77777777" w:rsidR="00997AA9" w:rsidRPr="009E602D" w:rsidRDefault="001231A1" w:rsidP="00997AA9">
      <w:pPr>
        <w:rPr>
          <w:b/>
        </w:rPr>
      </w:pPr>
      <w:r>
        <w:rPr>
          <w:b/>
        </w:rPr>
        <w:t>Voordat je start</w:t>
      </w:r>
    </w:p>
    <w:p w14:paraId="66C6FC28" w14:textId="77777777" w:rsidR="0072127D" w:rsidRPr="009E602D" w:rsidRDefault="0072127D" w:rsidP="0072127D">
      <w:pPr>
        <w:rPr>
          <w:b/>
        </w:rPr>
      </w:pPr>
      <w:r>
        <w:t xml:space="preserve">Lees deze reader goed door voordat je start met het samenstellen van je portfolio. Met vragen kun je terecht bij je coach. </w:t>
      </w:r>
    </w:p>
    <w:p w14:paraId="7AC46FFB" w14:textId="77777777" w:rsidR="009A3EAA" w:rsidRDefault="009A3EAA" w:rsidP="00E7438F">
      <w:pPr>
        <w:rPr>
          <w:rFonts w:cs="Arial"/>
          <w:b/>
        </w:rPr>
      </w:pPr>
    </w:p>
    <w:p w14:paraId="5D08EE23" w14:textId="77777777" w:rsidR="007B2A76" w:rsidRDefault="00997AA9" w:rsidP="000B2567">
      <w:pPr>
        <w:rPr>
          <w:rFonts w:cs="Arial"/>
          <w:b/>
        </w:rPr>
      </w:pPr>
      <w:r>
        <w:rPr>
          <w:rFonts w:cs="Arial"/>
          <w:b/>
        </w:rPr>
        <w:br w:type="page"/>
      </w:r>
    </w:p>
    <w:p w14:paraId="3AA49B98" w14:textId="77777777" w:rsidR="00997AA9" w:rsidRPr="000B2567" w:rsidRDefault="00997AA9" w:rsidP="000B2567">
      <w:pPr>
        <w:rPr>
          <w:rFonts w:ascii="Cambria" w:hAnsi="Cambria"/>
          <w:b/>
          <w:bCs/>
          <w:color w:val="365F91"/>
          <w:sz w:val="28"/>
          <w:szCs w:val="28"/>
        </w:rPr>
      </w:pPr>
      <w:r w:rsidRPr="000B2567">
        <w:rPr>
          <w:rFonts w:ascii="Cambria" w:hAnsi="Cambria"/>
          <w:b/>
          <w:bCs/>
          <w:color w:val="365F91"/>
          <w:sz w:val="28"/>
          <w:szCs w:val="28"/>
        </w:rPr>
        <w:lastRenderedPageBreak/>
        <w:t>Hoofdstuk 1</w:t>
      </w:r>
      <w:r w:rsidR="003F50F8" w:rsidRPr="000B2567">
        <w:rPr>
          <w:rFonts w:ascii="Cambria" w:hAnsi="Cambria"/>
          <w:b/>
          <w:bCs/>
          <w:color w:val="365F91"/>
          <w:sz w:val="28"/>
          <w:szCs w:val="28"/>
        </w:rPr>
        <w:t xml:space="preserve">  Het LLB-portfolio</w:t>
      </w:r>
    </w:p>
    <w:p w14:paraId="57F1D8C1" w14:textId="77777777" w:rsidR="00E7438F" w:rsidRPr="005833D7" w:rsidRDefault="00E7438F" w:rsidP="00DF1BDF">
      <w:pPr>
        <w:numPr>
          <w:ilvl w:val="1"/>
          <w:numId w:val="8"/>
        </w:numPr>
        <w:rPr>
          <w:rFonts w:cs="Arial"/>
          <w:b/>
        </w:rPr>
      </w:pPr>
      <w:r w:rsidRPr="005833D7">
        <w:rPr>
          <w:rFonts w:cs="Arial"/>
          <w:b/>
        </w:rPr>
        <w:t xml:space="preserve">Wat is een </w:t>
      </w:r>
      <w:r w:rsidR="00E60D5A">
        <w:rPr>
          <w:rFonts w:cs="Arial"/>
          <w:b/>
        </w:rPr>
        <w:t>LLB-</w:t>
      </w:r>
      <w:r w:rsidR="00CE2ECC">
        <w:rPr>
          <w:rFonts w:cs="Arial"/>
          <w:b/>
        </w:rPr>
        <w:t>portfolio</w:t>
      </w:r>
      <w:r w:rsidRPr="005833D7">
        <w:rPr>
          <w:rFonts w:cs="Arial"/>
          <w:b/>
        </w:rPr>
        <w:t>?</w:t>
      </w:r>
    </w:p>
    <w:p w14:paraId="74154957" w14:textId="77777777" w:rsidR="00E7438F" w:rsidRPr="008D53CA" w:rsidRDefault="00E60D5A" w:rsidP="00E7438F">
      <w:pPr>
        <w:rPr>
          <w:rFonts w:cs="Arial"/>
        </w:rPr>
      </w:pPr>
      <w:r>
        <w:rPr>
          <w:rFonts w:cs="Arial"/>
        </w:rPr>
        <w:t>Het LLB-</w:t>
      </w:r>
      <w:r w:rsidR="00CE2ECC">
        <w:rPr>
          <w:rFonts w:cs="Arial"/>
        </w:rPr>
        <w:t>portfolio</w:t>
      </w:r>
      <w:r w:rsidR="00E7438F" w:rsidRPr="008D53CA">
        <w:rPr>
          <w:rFonts w:cs="Arial"/>
        </w:rPr>
        <w:t xml:space="preserve"> is een persoonlijk</w:t>
      </w:r>
      <w:r>
        <w:rPr>
          <w:rFonts w:cs="Arial"/>
        </w:rPr>
        <w:t xml:space="preserve">e </w:t>
      </w:r>
      <w:r w:rsidR="001231A1">
        <w:rPr>
          <w:rFonts w:cs="Arial"/>
        </w:rPr>
        <w:t>verzamel</w:t>
      </w:r>
      <w:r>
        <w:rPr>
          <w:rFonts w:cs="Arial"/>
        </w:rPr>
        <w:t>map</w:t>
      </w:r>
      <w:r w:rsidR="00E7438F" w:rsidRPr="008D53CA">
        <w:rPr>
          <w:rFonts w:cs="Arial"/>
        </w:rPr>
        <w:t xml:space="preserve">. </w:t>
      </w:r>
    </w:p>
    <w:p w14:paraId="6FAB77A7" w14:textId="77777777" w:rsidR="00E7438F" w:rsidRPr="008D53CA" w:rsidRDefault="0072300A" w:rsidP="00E7438F">
      <w:pPr>
        <w:rPr>
          <w:rFonts w:cs="Arial"/>
        </w:rPr>
      </w:pPr>
      <w:r>
        <w:rPr>
          <w:rFonts w:cs="Arial"/>
        </w:rPr>
        <w:t>Het LLB-</w:t>
      </w:r>
      <w:r w:rsidR="00CE2ECC">
        <w:rPr>
          <w:rFonts w:cs="Arial"/>
        </w:rPr>
        <w:t>portfolio</w:t>
      </w:r>
      <w:r w:rsidR="00E7438F" w:rsidRPr="008D53CA">
        <w:rPr>
          <w:rFonts w:cs="Arial"/>
        </w:rPr>
        <w:t xml:space="preserve"> h</w:t>
      </w:r>
      <w:r w:rsidR="00E7438F">
        <w:rPr>
          <w:rFonts w:cs="Arial"/>
        </w:rPr>
        <w:t>eeft vi</w:t>
      </w:r>
      <w:r w:rsidR="0072127D">
        <w:rPr>
          <w:rFonts w:cs="Arial"/>
        </w:rPr>
        <w:t>jf</w:t>
      </w:r>
      <w:r w:rsidR="00E7438F">
        <w:rPr>
          <w:rFonts w:cs="Arial"/>
        </w:rPr>
        <w:t xml:space="preserve"> belangrijke kenmerken:</w:t>
      </w:r>
    </w:p>
    <w:p w14:paraId="201A34FC" w14:textId="77777777" w:rsidR="00E7438F" w:rsidRDefault="00E7438F" w:rsidP="00DF1BDF">
      <w:pPr>
        <w:numPr>
          <w:ilvl w:val="0"/>
          <w:numId w:val="1"/>
        </w:numPr>
        <w:spacing w:after="0" w:line="240" w:lineRule="auto"/>
        <w:rPr>
          <w:rFonts w:cs="Arial"/>
        </w:rPr>
      </w:pPr>
      <w:r w:rsidRPr="008D53CA">
        <w:rPr>
          <w:rFonts w:cs="Arial"/>
        </w:rPr>
        <w:t>J</w:t>
      </w:r>
      <w:r w:rsidR="00A8002E">
        <w:rPr>
          <w:rFonts w:cs="Arial"/>
        </w:rPr>
        <w:t>ij</w:t>
      </w:r>
      <w:r w:rsidRPr="008D53CA">
        <w:rPr>
          <w:rFonts w:cs="Arial"/>
        </w:rPr>
        <w:t xml:space="preserve"> stelt je eigen portfolio samen. </w:t>
      </w:r>
    </w:p>
    <w:p w14:paraId="286F7001" w14:textId="77777777" w:rsidR="0072127D" w:rsidRPr="008D53CA" w:rsidRDefault="00D23638" w:rsidP="00DF1BDF">
      <w:pPr>
        <w:numPr>
          <w:ilvl w:val="0"/>
          <w:numId w:val="1"/>
        </w:numPr>
        <w:spacing w:after="0" w:line="240" w:lineRule="auto"/>
        <w:rPr>
          <w:rFonts w:cs="Arial"/>
        </w:rPr>
      </w:pPr>
      <w:r>
        <w:rPr>
          <w:rFonts w:cs="Arial"/>
        </w:rPr>
        <w:t xml:space="preserve">In je </w:t>
      </w:r>
      <w:r w:rsidRPr="0020225C">
        <w:rPr>
          <w:rFonts w:cs="Arial"/>
        </w:rPr>
        <w:t>p</w:t>
      </w:r>
      <w:r w:rsidR="0072127D" w:rsidRPr="0020225C">
        <w:rPr>
          <w:rFonts w:cs="Arial"/>
        </w:rPr>
        <w:t>o</w:t>
      </w:r>
      <w:r w:rsidRPr="0020225C">
        <w:rPr>
          <w:rFonts w:cs="Arial"/>
        </w:rPr>
        <w:t>r</w:t>
      </w:r>
      <w:r w:rsidR="0072127D" w:rsidRPr="0020225C">
        <w:rPr>
          <w:rFonts w:cs="Arial"/>
        </w:rPr>
        <w:t>tfolio</w:t>
      </w:r>
      <w:r w:rsidR="0072127D">
        <w:rPr>
          <w:rFonts w:cs="Arial"/>
        </w:rPr>
        <w:t xml:space="preserve"> laat jij jouw inspanning zien op het gebied van LLB</w:t>
      </w:r>
    </w:p>
    <w:p w14:paraId="5628A2A4" w14:textId="77777777" w:rsidR="00E7438F" w:rsidRPr="008D53CA" w:rsidRDefault="00E7438F" w:rsidP="00DF1BDF">
      <w:pPr>
        <w:numPr>
          <w:ilvl w:val="0"/>
          <w:numId w:val="2"/>
        </w:numPr>
        <w:spacing w:after="0" w:line="240" w:lineRule="auto"/>
        <w:rPr>
          <w:rFonts w:cs="Arial"/>
        </w:rPr>
      </w:pPr>
      <w:r w:rsidRPr="008D53CA">
        <w:rPr>
          <w:rFonts w:cs="Arial"/>
        </w:rPr>
        <w:t>In je portfolio laat je groei en ontwikkeling zien</w:t>
      </w:r>
      <w:r w:rsidR="001231A1">
        <w:rPr>
          <w:rFonts w:cs="Arial"/>
        </w:rPr>
        <w:t xml:space="preserve"> op het gebied van LLB</w:t>
      </w:r>
      <w:r w:rsidRPr="008D53CA">
        <w:rPr>
          <w:rFonts w:cs="Arial"/>
        </w:rPr>
        <w:t>.</w:t>
      </w:r>
    </w:p>
    <w:p w14:paraId="6FF443F8" w14:textId="77777777" w:rsidR="001231A1" w:rsidRDefault="001231A1" w:rsidP="00DF1BDF">
      <w:pPr>
        <w:numPr>
          <w:ilvl w:val="0"/>
          <w:numId w:val="2"/>
        </w:numPr>
        <w:spacing w:after="0" w:line="240" w:lineRule="auto"/>
        <w:rPr>
          <w:rFonts w:cs="Arial"/>
        </w:rPr>
      </w:pPr>
      <w:r w:rsidRPr="008D53CA">
        <w:rPr>
          <w:rFonts w:cs="Arial"/>
        </w:rPr>
        <w:t xml:space="preserve">In je portfolio reflecteer je op je </w:t>
      </w:r>
      <w:r>
        <w:rPr>
          <w:rFonts w:cs="Arial"/>
        </w:rPr>
        <w:t xml:space="preserve">leerproces en op de producten of </w:t>
      </w:r>
      <w:r w:rsidRPr="0020225C">
        <w:rPr>
          <w:rFonts w:cs="Arial"/>
        </w:rPr>
        <w:t>res</w:t>
      </w:r>
      <w:r w:rsidR="00D23638" w:rsidRPr="0020225C">
        <w:rPr>
          <w:rFonts w:cs="Arial"/>
        </w:rPr>
        <w:t>u</w:t>
      </w:r>
      <w:r w:rsidRPr="0020225C">
        <w:rPr>
          <w:rFonts w:cs="Arial"/>
        </w:rPr>
        <w:t>ltaten</w:t>
      </w:r>
      <w:r>
        <w:rPr>
          <w:rFonts w:cs="Arial"/>
        </w:rPr>
        <w:t xml:space="preserve"> van dat leren.</w:t>
      </w:r>
    </w:p>
    <w:p w14:paraId="08E06B7F" w14:textId="77777777" w:rsidR="00E7438F" w:rsidRPr="00493932" w:rsidRDefault="00E7438F" w:rsidP="00DF1BDF">
      <w:pPr>
        <w:numPr>
          <w:ilvl w:val="0"/>
          <w:numId w:val="2"/>
        </w:numPr>
        <w:spacing w:after="0" w:line="240" w:lineRule="auto"/>
        <w:rPr>
          <w:rFonts w:cs="Arial"/>
        </w:rPr>
      </w:pPr>
      <w:r w:rsidRPr="008D53CA">
        <w:rPr>
          <w:rFonts w:cs="Arial"/>
        </w:rPr>
        <w:t>Bij het samenstellen van je p</w:t>
      </w:r>
      <w:r>
        <w:rPr>
          <w:rFonts w:cs="Arial"/>
        </w:rPr>
        <w:t>ortfolio word je begeleid</w:t>
      </w:r>
      <w:r w:rsidRPr="008D53CA">
        <w:rPr>
          <w:rFonts w:cs="Arial"/>
        </w:rPr>
        <w:t xml:space="preserve"> door </w:t>
      </w:r>
      <w:r w:rsidR="0072300A">
        <w:rPr>
          <w:rFonts w:cs="Arial"/>
        </w:rPr>
        <w:t xml:space="preserve">je </w:t>
      </w:r>
      <w:r w:rsidRPr="008D53CA">
        <w:rPr>
          <w:rFonts w:cs="Arial"/>
        </w:rPr>
        <w:t>coach.</w:t>
      </w:r>
    </w:p>
    <w:p w14:paraId="248897EB" w14:textId="77777777" w:rsidR="0072300A" w:rsidRDefault="0072300A" w:rsidP="00E7438F">
      <w:pPr>
        <w:rPr>
          <w:b/>
        </w:rPr>
      </w:pPr>
    </w:p>
    <w:p w14:paraId="2738CF5D" w14:textId="77777777" w:rsidR="00E7438F" w:rsidRPr="005833D7" w:rsidRDefault="00997AA9" w:rsidP="00E7438F">
      <w:pPr>
        <w:rPr>
          <w:b/>
        </w:rPr>
      </w:pPr>
      <w:r>
        <w:rPr>
          <w:b/>
        </w:rPr>
        <w:t xml:space="preserve">1.2 </w:t>
      </w:r>
      <w:r w:rsidR="00E7438F">
        <w:rPr>
          <w:b/>
        </w:rPr>
        <w:t>Waarom stel je een portfolio samen?</w:t>
      </w:r>
    </w:p>
    <w:p w14:paraId="4977F714" w14:textId="77777777" w:rsidR="00942FC0" w:rsidRPr="00EC220F" w:rsidRDefault="0095190A" w:rsidP="00E97A80">
      <w:pPr>
        <w:rPr>
          <w:rFonts w:cs="Arial"/>
        </w:rPr>
      </w:pPr>
      <w:r w:rsidRPr="008D53CA">
        <w:rPr>
          <w:rFonts w:cs="Arial"/>
        </w:rPr>
        <w:t xml:space="preserve">In je portfolio </w:t>
      </w:r>
      <w:r>
        <w:rPr>
          <w:rFonts w:cs="Arial"/>
        </w:rPr>
        <w:t>laat je zien wie je bent, wat je kunt</w:t>
      </w:r>
      <w:r w:rsidRPr="008D53CA">
        <w:rPr>
          <w:rFonts w:cs="Arial"/>
        </w:rPr>
        <w:t>, wat je weet en hoe je ontwikkeling verlo</w:t>
      </w:r>
      <w:r>
        <w:rPr>
          <w:rFonts w:cs="Arial"/>
        </w:rPr>
        <w:t>pen is.</w:t>
      </w:r>
      <w:r w:rsidRPr="008D53CA">
        <w:rPr>
          <w:rFonts w:cs="Arial"/>
        </w:rPr>
        <w:t xml:space="preserve"> </w:t>
      </w:r>
      <w:r>
        <w:rPr>
          <w:rFonts w:cs="Arial"/>
        </w:rPr>
        <w:br/>
        <w:t>Aan de hand van j</w:t>
      </w:r>
      <w:r w:rsidR="008220F3">
        <w:rPr>
          <w:rFonts w:cs="Arial"/>
        </w:rPr>
        <w:t>ouw</w:t>
      </w:r>
      <w:r>
        <w:rPr>
          <w:rFonts w:cs="Arial"/>
        </w:rPr>
        <w:t xml:space="preserve"> portfolio LLB laat jij </w:t>
      </w:r>
      <w:r w:rsidR="008220F3">
        <w:rPr>
          <w:rFonts w:cs="Arial"/>
        </w:rPr>
        <w:t xml:space="preserve">je </w:t>
      </w:r>
      <w:r>
        <w:rPr>
          <w:rFonts w:cs="Arial"/>
        </w:rPr>
        <w:t xml:space="preserve">ontwikkeling zien op het gebied van de kerntaken van LLB. </w:t>
      </w:r>
      <w:r w:rsidR="007B2A76">
        <w:rPr>
          <w:rFonts w:cs="Arial"/>
        </w:rPr>
        <w:br/>
      </w:r>
      <w:r w:rsidR="007B2A76">
        <w:rPr>
          <w:rFonts w:cs="Arial"/>
        </w:rPr>
        <w:br/>
      </w:r>
      <w:r w:rsidR="00501329">
        <w:rPr>
          <w:rFonts w:cs="Arial"/>
          <w:b/>
        </w:rPr>
        <w:t xml:space="preserve">1.3. </w:t>
      </w:r>
      <w:r w:rsidR="007D3590">
        <w:rPr>
          <w:rFonts w:cs="Arial"/>
          <w:b/>
        </w:rPr>
        <w:t xml:space="preserve">De thema’s van Landstede Leren en Loopbaan </w:t>
      </w:r>
    </w:p>
    <w:p w14:paraId="1A4EA15F" w14:textId="5E7DA838" w:rsidR="00E97A80" w:rsidRPr="007D3590" w:rsidRDefault="00E97A80" w:rsidP="00E97A80">
      <w:pPr>
        <w:numPr>
          <w:ins w:id="34" w:author="njansen" w:date="2011-03-08T12:04:00Z"/>
        </w:numPr>
        <w:rPr>
          <w:rFonts w:cs="Arial"/>
        </w:rPr>
      </w:pPr>
      <w:r w:rsidRPr="007D3590">
        <w:rPr>
          <w:rFonts w:cs="Arial"/>
        </w:rPr>
        <w:t xml:space="preserve">In Nederland zijn voor alle </w:t>
      </w:r>
      <w:r w:rsidR="00D23638" w:rsidRPr="007D3590">
        <w:rPr>
          <w:rFonts w:cs="Arial"/>
        </w:rPr>
        <w:t>m</w:t>
      </w:r>
      <w:r w:rsidRPr="007D3590">
        <w:rPr>
          <w:rFonts w:cs="Arial"/>
        </w:rPr>
        <w:t>bo</w:t>
      </w:r>
      <w:r w:rsidR="0020225C" w:rsidRPr="007D3590">
        <w:rPr>
          <w:rFonts w:cs="Arial"/>
        </w:rPr>
        <w:t>-</w:t>
      </w:r>
      <w:r w:rsidRPr="007D3590">
        <w:rPr>
          <w:rFonts w:cs="Arial"/>
        </w:rPr>
        <w:t xml:space="preserve">studenten de thema’s Loopbaan en Burgerschap hetzelfde. Ieder ROC heeft daarnaast de mogelijkheid iets eigens toe te voegen. </w:t>
      </w:r>
      <w:r w:rsidR="00AB4D9E" w:rsidRPr="007D3590">
        <w:rPr>
          <w:rFonts w:cs="Arial"/>
        </w:rPr>
        <w:t>In Landstede</w:t>
      </w:r>
      <w:r w:rsidRPr="007D3590">
        <w:rPr>
          <w:rFonts w:cs="Arial"/>
        </w:rPr>
        <w:t xml:space="preserve"> zijn de thema’s Leren </w:t>
      </w:r>
      <w:r w:rsidR="00EC220F">
        <w:rPr>
          <w:rFonts w:cs="Arial"/>
        </w:rPr>
        <w:t>en</w:t>
      </w:r>
      <w:r w:rsidRPr="007D3590">
        <w:rPr>
          <w:rFonts w:cs="Arial"/>
        </w:rPr>
        <w:t xml:space="preserve"> Zingeving, Ethiek en Dialoog toegevoegd omdat Landstede ‘leren’ als een basis voor de opleiding ziet en omdat Landstede  voor waarden-vol leren, leven </w:t>
      </w:r>
      <w:r w:rsidR="0020225C" w:rsidRPr="007D3590">
        <w:rPr>
          <w:rFonts w:cs="Arial"/>
        </w:rPr>
        <w:t xml:space="preserve">en </w:t>
      </w:r>
      <w:r w:rsidRPr="007D3590">
        <w:rPr>
          <w:rFonts w:cs="Arial"/>
        </w:rPr>
        <w:t xml:space="preserve">werken gaat. Zo ontstaat er ruimte om </w:t>
      </w:r>
      <w:r w:rsidR="0020225C" w:rsidRPr="007D3590">
        <w:rPr>
          <w:rFonts w:cs="Arial"/>
        </w:rPr>
        <w:t xml:space="preserve">daarmee </w:t>
      </w:r>
      <w:r w:rsidRPr="007D3590">
        <w:rPr>
          <w:rFonts w:cs="Arial"/>
        </w:rPr>
        <w:t xml:space="preserve">aan de slag te </w:t>
      </w:r>
      <w:r w:rsidR="00AB4D9E" w:rsidRPr="007D3590">
        <w:rPr>
          <w:rFonts w:cs="Arial"/>
        </w:rPr>
        <w:t>gaan en</w:t>
      </w:r>
      <w:r w:rsidRPr="007D3590">
        <w:rPr>
          <w:rFonts w:cs="Arial"/>
        </w:rPr>
        <w:t xml:space="preserve"> </w:t>
      </w:r>
      <w:r w:rsidR="0020225C" w:rsidRPr="007D3590">
        <w:rPr>
          <w:rFonts w:cs="Arial"/>
        </w:rPr>
        <w:t>er</w:t>
      </w:r>
      <w:r w:rsidRPr="007D3590">
        <w:rPr>
          <w:rFonts w:cs="Arial"/>
        </w:rPr>
        <w:t>over in gesprek te zijn met elkaar.</w:t>
      </w:r>
    </w:p>
    <w:p w14:paraId="55916A97" w14:textId="77777777" w:rsidR="007D3590" w:rsidRDefault="007D3590" w:rsidP="0095190A">
      <w:pPr>
        <w:rPr>
          <w:rFonts w:cs="Arial"/>
          <w:b/>
        </w:rPr>
      </w:pPr>
    </w:p>
    <w:p w14:paraId="46B2FBB8" w14:textId="77777777" w:rsidR="0095190A" w:rsidRPr="005833D7" w:rsidRDefault="0095190A" w:rsidP="0095190A">
      <w:pPr>
        <w:rPr>
          <w:rFonts w:cs="Arial"/>
          <w:b/>
        </w:rPr>
      </w:pPr>
      <w:r>
        <w:rPr>
          <w:rFonts w:cs="Arial"/>
          <w:b/>
        </w:rPr>
        <w:t xml:space="preserve">1.4 </w:t>
      </w:r>
      <w:r w:rsidRPr="005833D7">
        <w:rPr>
          <w:rFonts w:cs="Arial"/>
          <w:b/>
        </w:rPr>
        <w:t>Hoe stel je een portfolio samen?</w:t>
      </w:r>
    </w:p>
    <w:p w14:paraId="5B6FAC04" w14:textId="6139E2D3" w:rsidR="00501329" w:rsidRDefault="00501329" w:rsidP="00501329">
      <w:pPr>
        <w:rPr>
          <w:rFonts w:cs="Arial"/>
          <w:b/>
        </w:rPr>
      </w:pPr>
      <w:bookmarkStart w:id="35" w:name="_Toc192511332"/>
      <w:bookmarkStart w:id="36" w:name="_Toc192511351"/>
      <w:bookmarkStart w:id="37" w:name="_Toc192515426"/>
      <w:bookmarkStart w:id="38" w:name="_Toc192516208"/>
      <w:bookmarkStart w:id="39" w:name="_Toc192516267"/>
      <w:bookmarkStart w:id="40" w:name="_Toc192516355"/>
      <w:r>
        <w:rPr>
          <w:rFonts w:cs="Arial"/>
        </w:rPr>
        <w:t xml:space="preserve">Je portfolio stel je samen aan de hand van de </w:t>
      </w:r>
      <w:r w:rsidRPr="002441CD">
        <w:rPr>
          <w:rFonts w:cs="Arial"/>
        </w:rPr>
        <w:t>trajectlijnen</w:t>
      </w:r>
      <w:r>
        <w:rPr>
          <w:rFonts w:cs="Arial"/>
        </w:rPr>
        <w:t xml:space="preserve"> van LLB. </w:t>
      </w:r>
      <w:r w:rsidRPr="008D53CA">
        <w:rPr>
          <w:rFonts w:cs="Arial"/>
        </w:rPr>
        <w:t>Je be</w:t>
      </w:r>
      <w:r>
        <w:rPr>
          <w:rFonts w:cs="Arial"/>
        </w:rPr>
        <w:t>nt zelf verantwoordelijk voor jouw</w:t>
      </w:r>
      <w:r w:rsidRPr="008D53CA">
        <w:rPr>
          <w:rFonts w:cs="Arial"/>
        </w:rPr>
        <w:t xml:space="preserve"> leerpr</w:t>
      </w:r>
      <w:r>
        <w:rPr>
          <w:rFonts w:cs="Arial"/>
        </w:rPr>
        <w:t xml:space="preserve">oces en voor het vullen van je </w:t>
      </w:r>
      <w:r w:rsidRPr="002441CD">
        <w:rPr>
          <w:rFonts w:cs="Arial"/>
        </w:rPr>
        <w:t>portfolio</w:t>
      </w:r>
      <w:r w:rsidRPr="008D53CA">
        <w:rPr>
          <w:rFonts w:cs="Arial"/>
        </w:rPr>
        <w:t>.</w:t>
      </w:r>
      <w:r>
        <w:rPr>
          <w:rFonts w:cs="Arial"/>
        </w:rPr>
        <w:t xml:space="preserve"> Werken aan je portfolio LLB gebeurt tijdens de hele opleiding, dus in alle periodes en ook tijdens de BPV. Je</w:t>
      </w:r>
      <w:r w:rsidRPr="008D53CA">
        <w:rPr>
          <w:rFonts w:cs="Arial"/>
        </w:rPr>
        <w:t xml:space="preserve"> coach zal je daarin begeleiden. </w:t>
      </w:r>
      <w:r>
        <w:rPr>
          <w:rFonts w:cs="Arial"/>
        </w:rPr>
        <w:br/>
        <w:t xml:space="preserve">De inhoud van </w:t>
      </w:r>
      <w:r w:rsidRPr="008D53CA">
        <w:rPr>
          <w:rFonts w:cs="Arial"/>
        </w:rPr>
        <w:t>de map is jouw persoonlijke eigendom.</w:t>
      </w:r>
      <w:r>
        <w:rPr>
          <w:rFonts w:cs="Arial"/>
        </w:rPr>
        <w:t xml:space="preserve"> In de loop van de opleiding vul je het</w:t>
      </w:r>
      <w:r w:rsidRPr="008D53CA">
        <w:rPr>
          <w:rFonts w:cs="Arial"/>
        </w:rPr>
        <w:t xml:space="preserve"> </w:t>
      </w:r>
      <w:r>
        <w:rPr>
          <w:rFonts w:cs="Arial"/>
        </w:rPr>
        <w:t>portfolio en haal je er ook weer delen uit</w:t>
      </w:r>
      <w:r w:rsidRPr="008D53CA">
        <w:rPr>
          <w:rFonts w:cs="Arial"/>
        </w:rPr>
        <w:t>.</w:t>
      </w:r>
      <w:r>
        <w:rPr>
          <w:rFonts w:cs="Arial"/>
        </w:rPr>
        <w:t xml:space="preserve"> Je zorgt </w:t>
      </w:r>
      <w:r w:rsidR="00AB4D9E">
        <w:rPr>
          <w:rFonts w:cs="Arial"/>
        </w:rPr>
        <w:t>ervoor</w:t>
      </w:r>
      <w:r>
        <w:rPr>
          <w:rFonts w:cs="Arial"/>
        </w:rPr>
        <w:t xml:space="preserve"> dat je aan de hand van jouw portfolio goed kunt laten zien wie je bent, wat je kunt</w:t>
      </w:r>
      <w:r w:rsidRPr="008D53CA">
        <w:rPr>
          <w:rFonts w:cs="Arial"/>
        </w:rPr>
        <w:t>, wat je weet en hoe je ontwikkeling verlo</w:t>
      </w:r>
      <w:r>
        <w:rPr>
          <w:rFonts w:cs="Arial"/>
        </w:rPr>
        <w:t>pen is</w:t>
      </w:r>
      <w:r w:rsidDel="00B279AD">
        <w:rPr>
          <w:rFonts w:cs="Arial"/>
        </w:rPr>
        <w:t xml:space="preserve"> </w:t>
      </w:r>
      <w:r>
        <w:rPr>
          <w:rFonts w:cs="Arial"/>
        </w:rPr>
        <w:t>op het gebied van LLB.</w:t>
      </w:r>
      <w:r>
        <w:rPr>
          <w:rFonts w:cs="Arial"/>
        </w:rPr>
        <w:br/>
      </w:r>
    </w:p>
    <w:p w14:paraId="6626FE0D" w14:textId="77777777" w:rsidR="00E7438F" w:rsidRPr="009B5090" w:rsidRDefault="003F50F8" w:rsidP="00E7438F">
      <w:pPr>
        <w:rPr>
          <w:rFonts w:cs="Arial"/>
          <w:b/>
        </w:rPr>
      </w:pPr>
      <w:r>
        <w:rPr>
          <w:rFonts w:cs="Arial"/>
          <w:b/>
        </w:rPr>
        <w:t>1.</w:t>
      </w:r>
      <w:r w:rsidR="00241367">
        <w:rPr>
          <w:rFonts w:cs="Arial"/>
          <w:b/>
        </w:rPr>
        <w:t>5</w:t>
      </w:r>
      <w:r>
        <w:rPr>
          <w:rFonts w:cs="Arial"/>
          <w:b/>
        </w:rPr>
        <w:t xml:space="preserve"> </w:t>
      </w:r>
      <w:r w:rsidR="00E7438F" w:rsidRPr="009B5090">
        <w:rPr>
          <w:rFonts w:cs="Arial"/>
          <w:b/>
        </w:rPr>
        <w:t>Begeleiding van je portfolio</w:t>
      </w:r>
    </w:p>
    <w:p w14:paraId="00ED2872" w14:textId="3D3A2BC6" w:rsidR="00501329" w:rsidRDefault="00501329" w:rsidP="00501329">
      <w:pPr>
        <w:rPr>
          <w:rFonts w:cs="Arial"/>
        </w:rPr>
      </w:pPr>
      <w:r>
        <w:rPr>
          <w:rFonts w:cs="Arial"/>
        </w:rPr>
        <w:t xml:space="preserve">Tijdens de opleiding werk je zelfstandig aan je portfolio. </w:t>
      </w:r>
      <w:r w:rsidRPr="00400F2A">
        <w:rPr>
          <w:rFonts w:cs="Arial"/>
        </w:rPr>
        <w:t xml:space="preserve">Je </w:t>
      </w:r>
      <w:r>
        <w:rPr>
          <w:rFonts w:cs="Arial"/>
        </w:rPr>
        <w:t>moet</w:t>
      </w:r>
      <w:r w:rsidRPr="00400F2A">
        <w:rPr>
          <w:rFonts w:cs="Arial"/>
        </w:rPr>
        <w:t xml:space="preserve"> voor de begeleiding van je portfolio zelf een afspraak maken met je coach.</w:t>
      </w:r>
      <w:r>
        <w:rPr>
          <w:rFonts w:cs="Arial"/>
        </w:rPr>
        <w:t xml:space="preserve"> Tijdens de </w:t>
      </w:r>
      <w:r w:rsidRPr="0000001D">
        <w:rPr>
          <w:rFonts w:cs="Arial"/>
        </w:rPr>
        <w:t>coachgesprekken</w:t>
      </w:r>
      <w:r>
        <w:rPr>
          <w:rFonts w:cs="Arial"/>
        </w:rPr>
        <w:t xml:space="preserve"> word je geholpen </w:t>
      </w:r>
      <w:r w:rsidR="00AB4D9E">
        <w:rPr>
          <w:rFonts w:cs="Arial"/>
        </w:rPr>
        <w:t>jouw loopbaanoriëntatie</w:t>
      </w:r>
      <w:r>
        <w:rPr>
          <w:rFonts w:cs="Arial"/>
        </w:rPr>
        <w:t xml:space="preserve"> en burgerschap in kaart te brengen op basis van de trajectlijnen. Samen ga je ook kijken hoe je jouw loopbaan </w:t>
      </w:r>
      <w:r w:rsidR="008220F3">
        <w:rPr>
          <w:rFonts w:cs="Arial"/>
        </w:rPr>
        <w:t xml:space="preserve">en burgerschap </w:t>
      </w:r>
      <w:r>
        <w:rPr>
          <w:rFonts w:cs="Arial"/>
        </w:rPr>
        <w:t xml:space="preserve">kunt ontwikkelen tijdens en na de opleiding. </w:t>
      </w:r>
    </w:p>
    <w:p w14:paraId="25354A39" w14:textId="77777777" w:rsidR="007B2A76" w:rsidRDefault="007B2A76" w:rsidP="00E7438F">
      <w:pPr>
        <w:rPr>
          <w:rFonts w:cs="Arial"/>
          <w:b/>
        </w:rPr>
      </w:pPr>
    </w:p>
    <w:p w14:paraId="086D3804" w14:textId="77777777" w:rsidR="00EC220F" w:rsidRDefault="00EC220F" w:rsidP="00E7438F">
      <w:pPr>
        <w:rPr>
          <w:rFonts w:cs="Arial"/>
          <w:b/>
        </w:rPr>
      </w:pPr>
    </w:p>
    <w:p w14:paraId="610A9F1F" w14:textId="77777777" w:rsidR="00E7438F" w:rsidRDefault="003F50F8" w:rsidP="00E7438F">
      <w:pPr>
        <w:rPr>
          <w:rFonts w:cs="Arial"/>
          <w:b/>
        </w:rPr>
      </w:pPr>
      <w:r>
        <w:rPr>
          <w:rFonts w:cs="Arial"/>
          <w:b/>
        </w:rPr>
        <w:t>1.</w:t>
      </w:r>
      <w:r w:rsidR="00241367">
        <w:rPr>
          <w:rFonts w:cs="Arial"/>
          <w:b/>
        </w:rPr>
        <w:t>6</w:t>
      </w:r>
      <w:r>
        <w:rPr>
          <w:rFonts w:cs="Arial"/>
          <w:b/>
        </w:rPr>
        <w:t xml:space="preserve"> </w:t>
      </w:r>
      <w:r w:rsidR="00E7438F">
        <w:rPr>
          <w:rFonts w:cs="Arial"/>
          <w:b/>
        </w:rPr>
        <w:t>Hoe wordt het portfolio beoordeeld?</w:t>
      </w:r>
    </w:p>
    <w:p w14:paraId="6F874A27" w14:textId="77777777" w:rsidR="00501329" w:rsidRDefault="00501329" w:rsidP="00501329">
      <w:pPr>
        <w:rPr>
          <w:rFonts w:cs="Arial"/>
        </w:rPr>
      </w:pPr>
      <w:bookmarkStart w:id="41" w:name="_Toc231185973"/>
      <w:bookmarkEnd w:id="35"/>
      <w:bookmarkEnd w:id="36"/>
      <w:bookmarkEnd w:id="37"/>
      <w:bookmarkEnd w:id="38"/>
      <w:bookmarkEnd w:id="39"/>
      <w:bookmarkEnd w:id="40"/>
      <w:r>
        <w:rPr>
          <w:rFonts w:cs="Arial"/>
        </w:rPr>
        <w:t xml:space="preserve">Je portfolio wordt aan het eind van je opleiding beoordeeld door twee beoordelaars aan de hand van </w:t>
      </w:r>
      <w:r w:rsidRPr="00920177">
        <w:rPr>
          <w:rFonts w:cs="Arial"/>
        </w:rPr>
        <w:t>beoordelingscriteria</w:t>
      </w:r>
      <w:r>
        <w:rPr>
          <w:rFonts w:cs="Arial"/>
        </w:rPr>
        <w:t xml:space="preserve">. Een van de beoordelaars is je coach; hij/zij kent je het best en heeft je ontwikkeling van dichtbij meegemaakt. Daarnaast is er nog een andere beoordelaar, bij voorkeur iemand uit de beroepspraktijk. </w:t>
      </w:r>
    </w:p>
    <w:p w14:paraId="3434B341" w14:textId="77777777" w:rsidR="00EC220F" w:rsidRDefault="00EC220F" w:rsidP="000B2567">
      <w:pPr>
        <w:rPr>
          <w:rFonts w:ascii="Cambria" w:hAnsi="Cambria"/>
          <w:b/>
          <w:bCs/>
          <w:color w:val="365F91"/>
          <w:sz w:val="28"/>
          <w:szCs w:val="28"/>
        </w:rPr>
      </w:pPr>
    </w:p>
    <w:p w14:paraId="64CD8C78" w14:textId="77777777" w:rsidR="00BA5488" w:rsidRPr="000B2567" w:rsidRDefault="003F50F8" w:rsidP="000B2567">
      <w:pPr>
        <w:rPr>
          <w:rFonts w:ascii="Cambria" w:hAnsi="Cambria"/>
          <w:b/>
          <w:bCs/>
          <w:color w:val="365F91"/>
          <w:sz w:val="28"/>
          <w:szCs w:val="28"/>
        </w:rPr>
      </w:pPr>
      <w:r w:rsidRPr="000B2567">
        <w:rPr>
          <w:rFonts w:ascii="Cambria" w:hAnsi="Cambria"/>
          <w:b/>
          <w:bCs/>
          <w:color w:val="365F91"/>
          <w:sz w:val="28"/>
          <w:szCs w:val="28"/>
        </w:rPr>
        <w:t xml:space="preserve">Hoofdstuk 2  </w:t>
      </w:r>
      <w:r w:rsidR="00BA5488" w:rsidRPr="000B2567">
        <w:rPr>
          <w:rFonts w:ascii="Cambria" w:hAnsi="Cambria"/>
          <w:b/>
          <w:bCs/>
          <w:color w:val="365F91"/>
          <w:sz w:val="28"/>
          <w:szCs w:val="28"/>
        </w:rPr>
        <w:t xml:space="preserve">Stappenplan </w:t>
      </w:r>
      <w:r w:rsidR="000140D0">
        <w:rPr>
          <w:rFonts w:ascii="Cambria" w:hAnsi="Cambria"/>
          <w:b/>
          <w:bCs/>
          <w:color w:val="365F91"/>
          <w:sz w:val="28"/>
          <w:szCs w:val="28"/>
        </w:rPr>
        <w:t xml:space="preserve">voor het </w:t>
      </w:r>
      <w:r w:rsidR="00002EB5">
        <w:rPr>
          <w:rFonts w:ascii="Cambria" w:hAnsi="Cambria"/>
          <w:b/>
          <w:bCs/>
          <w:color w:val="365F91"/>
          <w:sz w:val="28"/>
          <w:szCs w:val="28"/>
        </w:rPr>
        <w:t>LLB-</w:t>
      </w:r>
      <w:r w:rsidR="00BA5488" w:rsidRPr="000B2567">
        <w:rPr>
          <w:rFonts w:ascii="Cambria" w:hAnsi="Cambria"/>
          <w:b/>
          <w:bCs/>
          <w:color w:val="365F91"/>
          <w:sz w:val="28"/>
          <w:szCs w:val="28"/>
        </w:rPr>
        <w:t>portfolio</w:t>
      </w:r>
      <w:bookmarkEnd w:id="41"/>
    </w:p>
    <w:p w14:paraId="3C92B8DA" w14:textId="77777777" w:rsidR="00BA5488" w:rsidRDefault="00BA5488" w:rsidP="00BA5488">
      <w:pPr>
        <w:rPr>
          <w:rFonts w:cs="Arial"/>
        </w:rPr>
      </w:pPr>
      <w:r>
        <w:rPr>
          <w:rFonts w:cs="Arial"/>
          <w:b/>
        </w:rPr>
        <w:t>Stap 1:</w:t>
      </w:r>
      <w:r w:rsidR="003F50F8">
        <w:rPr>
          <w:rFonts w:cs="Arial"/>
          <w:b/>
        </w:rPr>
        <w:br/>
      </w:r>
      <w:r>
        <w:rPr>
          <w:rFonts w:cs="Arial"/>
        </w:rPr>
        <w:t xml:space="preserve">Je portfolio stel je zelf samen. Dit doe je door een map aan te schaffen waar je steeds iets bij in voegt. </w:t>
      </w:r>
      <w:r w:rsidR="00EC220F">
        <w:rPr>
          <w:rFonts w:cs="Arial"/>
          <w:b/>
          <w:color w:val="365F91"/>
        </w:rPr>
        <w:t>Schaf een</w:t>
      </w:r>
      <w:r w:rsidRPr="00241367">
        <w:rPr>
          <w:rFonts w:cs="Arial"/>
          <w:b/>
          <w:color w:val="365F91"/>
        </w:rPr>
        <w:t xml:space="preserve"> map aan</w:t>
      </w:r>
      <w:r>
        <w:rPr>
          <w:rFonts w:cs="Arial"/>
        </w:rPr>
        <w:t xml:space="preserve"> waar</w:t>
      </w:r>
      <w:r w:rsidR="00F254C3">
        <w:rPr>
          <w:rFonts w:cs="Arial"/>
        </w:rPr>
        <w:t>in</w:t>
      </w:r>
      <w:r>
        <w:rPr>
          <w:rFonts w:cs="Arial"/>
        </w:rPr>
        <w:t xml:space="preserve"> je alle </w:t>
      </w:r>
      <w:r w:rsidR="00F254C3">
        <w:rPr>
          <w:rFonts w:cs="Arial"/>
        </w:rPr>
        <w:t>papieren</w:t>
      </w:r>
      <w:r>
        <w:rPr>
          <w:rFonts w:cs="Arial"/>
        </w:rPr>
        <w:t xml:space="preserve"> k</w:t>
      </w:r>
      <w:r w:rsidR="00F254C3">
        <w:rPr>
          <w:rFonts w:cs="Arial"/>
        </w:rPr>
        <w:t xml:space="preserve">unt </w:t>
      </w:r>
      <w:r>
        <w:rPr>
          <w:rFonts w:cs="Arial"/>
        </w:rPr>
        <w:t xml:space="preserve">verzamelen. Deze map hoef je niet steeds mee te nemen naar school, maar bij de </w:t>
      </w:r>
      <w:proofErr w:type="spellStart"/>
      <w:r>
        <w:rPr>
          <w:rFonts w:cs="Arial"/>
        </w:rPr>
        <w:t>begeleidingafspraken</w:t>
      </w:r>
      <w:proofErr w:type="spellEnd"/>
      <w:r>
        <w:rPr>
          <w:rFonts w:cs="Arial"/>
        </w:rPr>
        <w:t xml:space="preserve"> die je met je portfoliobegeleider (coach) hebt, moet je wel het onderdeel dat je wilt bespreken meenemen uit je portfolio. </w:t>
      </w:r>
      <w:r w:rsidR="00241367">
        <w:rPr>
          <w:rFonts w:cs="Arial"/>
        </w:rPr>
        <w:t>Gebruik k</w:t>
      </w:r>
      <w:r>
        <w:rPr>
          <w:rFonts w:cs="Arial"/>
        </w:rPr>
        <w:t xml:space="preserve">artonnen </w:t>
      </w:r>
      <w:r w:rsidR="00241367">
        <w:rPr>
          <w:rFonts w:cs="Arial"/>
        </w:rPr>
        <w:t xml:space="preserve">of plastic </w:t>
      </w:r>
      <w:r>
        <w:rPr>
          <w:rFonts w:cs="Arial"/>
        </w:rPr>
        <w:t xml:space="preserve">tabbladen </w:t>
      </w:r>
      <w:r w:rsidR="00241367">
        <w:rPr>
          <w:rFonts w:cs="Arial"/>
        </w:rPr>
        <w:t>om de onderdelen netjes uit elkaar te houden</w:t>
      </w:r>
      <w:r>
        <w:rPr>
          <w:rFonts w:cs="Arial"/>
        </w:rPr>
        <w:t xml:space="preserve">. Je hoeft niet alles in deze map te bewaren, maar alleen die opdrachten en </w:t>
      </w:r>
      <w:r w:rsidR="00F254C3">
        <w:rPr>
          <w:rFonts w:cs="Arial"/>
        </w:rPr>
        <w:t>papieren</w:t>
      </w:r>
      <w:r>
        <w:rPr>
          <w:rFonts w:cs="Arial"/>
        </w:rPr>
        <w:t xml:space="preserve"> die jij belang</w:t>
      </w:r>
      <w:r w:rsidR="00002EB5">
        <w:rPr>
          <w:rFonts w:cs="Arial"/>
        </w:rPr>
        <w:t>rijk vindt</w:t>
      </w:r>
      <w:r>
        <w:rPr>
          <w:rFonts w:cs="Arial"/>
        </w:rPr>
        <w:t xml:space="preserve"> </w:t>
      </w:r>
      <w:r w:rsidR="00002EB5">
        <w:rPr>
          <w:rFonts w:cs="Arial"/>
        </w:rPr>
        <w:t>om</w:t>
      </w:r>
      <w:r w:rsidR="00241367">
        <w:rPr>
          <w:rFonts w:cs="Arial"/>
        </w:rPr>
        <w:t xml:space="preserve"> je ontwikkeling</w:t>
      </w:r>
      <w:r w:rsidR="00002EB5">
        <w:rPr>
          <w:rFonts w:cs="Arial"/>
        </w:rPr>
        <w:t xml:space="preserve"> te laten zien</w:t>
      </w:r>
      <w:r>
        <w:rPr>
          <w:rFonts w:cs="Arial"/>
        </w:rPr>
        <w:t>.</w:t>
      </w:r>
    </w:p>
    <w:p w14:paraId="63CA5431" w14:textId="77777777" w:rsidR="00BA5488" w:rsidRPr="003F50F8" w:rsidRDefault="00BA5488" w:rsidP="00BA5488">
      <w:pPr>
        <w:rPr>
          <w:rFonts w:cs="Arial"/>
          <w:b/>
        </w:rPr>
      </w:pPr>
      <w:r>
        <w:rPr>
          <w:rFonts w:cs="Arial"/>
          <w:b/>
        </w:rPr>
        <w:t>Stap 2:</w:t>
      </w:r>
      <w:r w:rsidR="003F50F8">
        <w:rPr>
          <w:rFonts w:cs="Arial"/>
          <w:b/>
        </w:rPr>
        <w:br/>
      </w:r>
      <w:r w:rsidRPr="00241367">
        <w:rPr>
          <w:rFonts w:cs="Arial"/>
          <w:b/>
          <w:color w:val="365F91"/>
        </w:rPr>
        <w:t>Maak een titelblad</w:t>
      </w:r>
      <w:r w:rsidRPr="008D53CA">
        <w:rPr>
          <w:rFonts w:cs="Arial"/>
        </w:rPr>
        <w:t xml:space="preserve"> voor je portfolio. Het titelblad dient als voorkant. Maak gebruik van kleur, tekst, foto’s of afbeeldin</w:t>
      </w:r>
      <w:r>
        <w:rPr>
          <w:rFonts w:cs="Arial"/>
        </w:rPr>
        <w:t>gen. Ook voor de voorkant geldt: p</w:t>
      </w:r>
      <w:r w:rsidRPr="008D53CA">
        <w:rPr>
          <w:rFonts w:cs="Arial"/>
        </w:rPr>
        <w:t xml:space="preserve">robeer de lezer nieuwsgierig te maken, zorg voor een mooie voorkant. </w:t>
      </w:r>
      <w:r w:rsidR="00942FC0">
        <w:rPr>
          <w:rFonts w:cs="Arial"/>
        </w:rPr>
        <w:t>Neem je persoonsgegevens op: voornaam, achternaam, studentnummer, klasnaam en e-mailadres.</w:t>
      </w:r>
    </w:p>
    <w:p w14:paraId="640CC333" w14:textId="77777777" w:rsidR="00942FC0" w:rsidRDefault="00942FC0" w:rsidP="00BA5488">
      <w:pPr>
        <w:rPr>
          <w:rFonts w:cs="Arial"/>
          <w:b/>
        </w:rPr>
      </w:pPr>
    </w:p>
    <w:p w14:paraId="58A96ED7" w14:textId="77777777" w:rsidR="00942FC0" w:rsidRDefault="00BA5488" w:rsidP="00BA5488">
      <w:pPr>
        <w:rPr>
          <w:rFonts w:cs="Arial"/>
        </w:rPr>
      </w:pPr>
      <w:r>
        <w:rPr>
          <w:rFonts w:cs="Arial"/>
          <w:b/>
        </w:rPr>
        <w:t>Stap 3:</w:t>
      </w:r>
      <w:r w:rsidR="003F50F8">
        <w:rPr>
          <w:rFonts w:cs="Arial"/>
          <w:b/>
        </w:rPr>
        <w:br/>
      </w:r>
      <w:r w:rsidRPr="008D53CA">
        <w:rPr>
          <w:rFonts w:cs="Arial"/>
        </w:rPr>
        <w:t xml:space="preserve">Je </w:t>
      </w:r>
      <w:r>
        <w:rPr>
          <w:rFonts w:cs="Arial"/>
        </w:rPr>
        <w:t>ontwikkelings</w:t>
      </w:r>
      <w:r w:rsidRPr="008D53CA">
        <w:rPr>
          <w:rFonts w:cs="Arial"/>
        </w:rPr>
        <w:t xml:space="preserve">portfolio is een heel persoonlijke map. Je begint deze map met </w:t>
      </w:r>
      <w:r w:rsidRPr="006401E8">
        <w:rPr>
          <w:rFonts w:cs="Arial"/>
          <w:b/>
          <w:color w:val="365F91"/>
        </w:rPr>
        <w:t>een inleiding</w:t>
      </w:r>
      <w:r w:rsidRPr="008D53CA">
        <w:rPr>
          <w:rFonts w:cs="Arial"/>
        </w:rPr>
        <w:t xml:space="preserve"> waarin jij vertelt wat er in deze map te vinden </w:t>
      </w:r>
      <w:r>
        <w:rPr>
          <w:rFonts w:cs="Arial"/>
        </w:rPr>
        <w:t xml:space="preserve">is en waarom jij deze map maakt. </w:t>
      </w:r>
      <w:r w:rsidRPr="008D53CA">
        <w:rPr>
          <w:rFonts w:cs="Arial"/>
        </w:rPr>
        <w:t xml:space="preserve">Probeer persoonlijk te zijn en de lezer nieuwsgierig te maken naar de inhoud van jouw portfolio. </w:t>
      </w:r>
      <w:r>
        <w:rPr>
          <w:rFonts w:cs="Arial"/>
        </w:rPr>
        <w:t xml:space="preserve">Omschrijf hierin </w:t>
      </w:r>
      <w:r w:rsidR="00241367">
        <w:rPr>
          <w:rFonts w:cs="Arial"/>
        </w:rPr>
        <w:t>het</w:t>
      </w:r>
      <w:r>
        <w:rPr>
          <w:rFonts w:cs="Arial"/>
        </w:rPr>
        <w:t xml:space="preserve"> doel van je portfolio. Er zijn </w:t>
      </w:r>
      <w:r w:rsidR="00615E41">
        <w:rPr>
          <w:rFonts w:cs="Arial"/>
        </w:rPr>
        <w:t xml:space="preserve">misschien </w:t>
      </w:r>
      <w:r>
        <w:rPr>
          <w:rFonts w:cs="Arial"/>
        </w:rPr>
        <w:t xml:space="preserve">een aantal verplichte onderdelen in je portfolio, maar je mag ook zelfgekozen </w:t>
      </w:r>
      <w:r w:rsidR="00F254C3">
        <w:rPr>
          <w:rFonts w:cs="Arial"/>
        </w:rPr>
        <w:t>stukken</w:t>
      </w:r>
      <w:r>
        <w:rPr>
          <w:rFonts w:cs="Arial"/>
        </w:rPr>
        <w:t xml:space="preserve"> toevoegen aan het portfolio. Welke mogelijkheden je daarvoor hebt staat beschreven in dit document.</w:t>
      </w:r>
    </w:p>
    <w:p w14:paraId="770E1CD9" w14:textId="77777777" w:rsidR="00BA5488" w:rsidRPr="003F50F8" w:rsidRDefault="00BA5488" w:rsidP="00BA5488">
      <w:pPr>
        <w:rPr>
          <w:rFonts w:cs="Arial"/>
          <w:b/>
        </w:rPr>
      </w:pPr>
    </w:p>
    <w:p w14:paraId="73759C80" w14:textId="77777777" w:rsidR="00EC220F" w:rsidRDefault="00BA5488" w:rsidP="00EB5FAC">
      <w:r w:rsidRPr="00355A11">
        <w:rPr>
          <w:rFonts w:cs="Arial"/>
          <w:b/>
        </w:rPr>
        <w:t>Stap 4:</w:t>
      </w:r>
      <w:r w:rsidR="003F50F8">
        <w:rPr>
          <w:rFonts w:cs="Arial"/>
          <w:b/>
        </w:rPr>
        <w:br/>
      </w:r>
      <w:r>
        <w:rPr>
          <w:rFonts w:cs="Arial"/>
        </w:rPr>
        <w:t xml:space="preserve">Start zo snel mogelijk met het </w:t>
      </w:r>
      <w:r w:rsidRPr="00241367">
        <w:rPr>
          <w:rFonts w:cs="Arial"/>
          <w:b/>
          <w:color w:val="365F91"/>
        </w:rPr>
        <w:t>samenstellen van je portfolio</w:t>
      </w:r>
      <w:r>
        <w:rPr>
          <w:rFonts w:cs="Arial"/>
        </w:rPr>
        <w:t xml:space="preserve">. </w:t>
      </w:r>
      <w:r w:rsidR="00247666">
        <w:rPr>
          <w:rFonts w:cs="Arial"/>
        </w:rPr>
        <w:t xml:space="preserve">Kijk daarvoor ook nog eens goed naar LWP De Start. Neem vooraf goed de trajectlijnen door en overleg met je coach. </w:t>
      </w:r>
      <w:r w:rsidR="00F254C3">
        <w:rPr>
          <w:rFonts w:cs="Arial"/>
        </w:rPr>
        <w:t>V</w:t>
      </w:r>
      <w:r>
        <w:rPr>
          <w:rFonts w:cs="Arial"/>
        </w:rPr>
        <w:t>ervolgens ga je</w:t>
      </w:r>
      <w:r w:rsidR="00F254C3">
        <w:rPr>
          <w:rFonts w:cs="Arial"/>
        </w:rPr>
        <w:t xml:space="preserve"> </w:t>
      </w:r>
      <w:r>
        <w:rPr>
          <w:rFonts w:cs="Arial"/>
        </w:rPr>
        <w:t xml:space="preserve">starten met het verzamelen van de </w:t>
      </w:r>
      <w:r w:rsidR="00BD3D22">
        <w:rPr>
          <w:rFonts w:cs="Arial"/>
        </w:rPr>
        <w:t>documenten</w:t>
      </w:r>
      <w:r>
        <w:rPr>
          <w:rFonts w:cs="Arial"/>
        </w:rPr>
        <w:t xml:space="preserve"> en het beschrijven van de verschillende onderdelen. Wanneer je alles hebt verzameld, hoef je j</w:t>
      </w:r>
      <w:r w:rsidR="00241367">
        <w:rPr>
          <w:rFonts w:cs="Arial"/>
        </w:rPr>
        <w:t>e</w:t>
      </w:r>
      <w:r>
        <w:rPr>
          <w:rFonts w:cs="Arial"/>
        </w:rPr>
        <w:t xml:space="preserve"> </w:t>
      </w:r>
      <w:r w:rsidR="00241367">
        <w:rPr>
          <w:rFonts w:cs="Arial"/>
        </w:rPr>
        <w:t>LLB-</w:t>
      </w:r>
      <w:r>
        <w:rPr>
          <w:rFonts w:cs="Arial"/>
        </w:rPr>
        <w:t xml:space="preserve">portfolio alleen nog maar bij te houden. </w:t>
      </w:r>
      <w:r w:rsidR="00E7438F">
        <w:br w:type="page"/>
      </w:r>
      <w:bookmarkStart w:id="42" w:name="_Toc231185979"/>
    </w:p>
    <w:p w14:paraId="0201DB75" w14:textId="77777777" w:rsidR="00172DEA" w:rsidRPr="00EB5FAC" w:rsidRDefault="00FE0711" w:rsidP="00EB5FAC">
      <w:pPr>
        <w:rPr>
          <w:rFonts w:ascii="Cambria" w:hAnsi="Cambria"/>
          <w:b/>
          <w:bCs/>
          <w:color w:val="365F91"/>
          <w:sz w:val="28"/>
          <w:szCs w:val="28"/>
        </w:rPr>
      </w:pPr>
      <w:r w:rsidRPr="00EB5FAC">
        <w:rPr>
          <w:rFonts w:ascii="Cambria" w:hAnsi="Cambria"/>
          <w:b/>
          <w:bCs/>
          <w:color w:val="365F91"/>
          <w:sz w:val="28"/>
          <w:szCs w:val="28"/>
        </w:rPr>
        <w:lastRenderedPageBreak/>
        <w:t xml:space="preserve">Hoofdstuk </w:t>
      </w:r>
      <w:r w:rsidR="00942FC0">
        <w:rPr>
          <w:rFonts w:ascii="Cambria" w:hAnsi="Cambria"/>
          <w:b/>
          <w:bCs/>
          <w:color w:val="365F91"/>
          <w:sz w:val="28"/>
          <w:szCs w:val="28"/>
        </w:rPr>
        <w:t>3</w:t>
      </w:r>
      <w:r w:rsidR="0018008B" w:rsidRPr="00EB5FAC">
        <w:rPr>
          <w:rFonts w:ascii="Cambria" w:hAnsi="Cambria"/>
          <w:b/>
          <w:bCs/>
          <w:color w:val="365F91"/>
          <w:sz w:val="28"/>
          <w:szCs w:val="28"/>
        </w:rPr>
        <w:t xml:space="preserve"> </w:t>
      </w:r>
      <w:r w:rsidR="00172DEA" w:rsidRPr="00EB5FAC">
        <w:rPr>
          <w:rFonts w:ascii="Cambria" w:hAnsi="Cambria"/>
          <w:b/>
          <w:bCs/>
          <w:color w:val="365F91"/>
          <w:sz w:val="28"/>
          <w:szCs w:val="28"/>
        </w:rPr>
        <w:t xml:space="preserve"> </w:t>
      </w:r>
      <w:r w:rsidR="0018008B" w:rsidRPr="00EB5FAC">
        <w:rPr>
          <w:rFonts w:ascii="Cambria" w:hAnsi="Cambria"/>
          <w:b/>
          <w:bCs/>
          <w:color w:val="365F91"/>
          <w:sz w:val="28"/>
          <w:szCs w:val="28"/>
        </w:rPr>
        <w:t xml:space="preserve"> </w:t>
      </w:r>
      <w:r w:rsidR="00891AF4" w:rsidRPr="00EB5FAC">
        <w:rPr>
          <w:rFonts w:ascii="Cambria" w:hAnsi="Cambria"/>
          <w:b/>
          <w:bCs/>
          <w:color w:val="365F91"/>
          <w:sz w:val="28"/>
          <w:szCs w:val="28"/>
        </w:rPr>
        <w:t>Ontwikkeling</w:t>
      </w:r>
      <w:bookmarkEnd w:id="42"/>
    </w:p>
    <w:p w14:paraId="1C4CBBD9" w14:textId="77777777" w:rsidR="00172DEA" w:rsidRDefault="00172DEA" w:rsidP="00172DEA">
      <w:r>
        <w:t xml:space="preserve">Aan de hand van alle </w:t>
      </w:r>
      <w:r w:rsidR="00BD3D22">
        <w:t xml:space="preserve">verzamelde </w:t>
      </w:r>
      <w:r>
        <w:t xml:space="preserve">materialen beschrijf je </w:t>
      </w:r>
      <w:r w:rsidR="008220F3">
        <w:t>aan het einde van de opleiding hoe</w:t>
      </w:r>
      <w:r w:rsidR="00942FC0">
        <w:t xml:space="preserve"> </w:t>
      </w:r>
      <w:r>
        <w:t xml:space="preserve">je </w:t>
      </w:r>
      <w:r w:rsidR="00891AF4">
        <w:t>je ontwikkeld hebt</w:t>
      </w:r>
      <w:r>
        <w:t xml:space="preserve"> </w:t>
      </w:r>
      <w:r w:rsidR="00891AF4">
        <w:t>t.a.v.</w:t>
      </w:r>
      <w:r>
        <w:t xml:space="preserve"> de </w:t>
      </w:r>
      <w:r w:rsidR="00891AF4">
        <w:t xml:space="preserve">eisen van </w:t>
      </w:r>
      <w:r w:rsidR="008220F3">
        <w:t>LLB</w:t>
      </w:r>
      <w:r>
        <w:t>.</w:t>
      </w:r>
      <w:r w:rsidR="008B7DC1">
        <w:t xml:space="preserve"> </w:t>
      </w:r>
      <w:r>
        <w:t>Dit doe je door op je eigen manier onderstaande vragen te beantwoorden per trajectlijn. De vragen dienen als hulpmiddel.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1"/>
        <w:gridCol w:w="6950"/>
      </w:tblGrid>
      <w:tr w:rsidR="00891AF4" w14:paraId="14B0C40A" w14:textId="77777777">
        <w:tc>
          <w:tcPr>
            <w:tcW w:w="9287" w:type="dxa"/>
            <w:gridSpan w:val="2"/>
          </w:tcPr>
          <w:p w14:paraId="46CF2AFB" w14:textId="77777777" w:rsidR="00891AF4" w:rsidRPr="00891AF4" w:rsidRDefault="00891AF4" w:rsidP="00891AF4">
            <w:pPr>
              <w:rPr>
                <w:b/>
              </w:rPr>
            </w:pPr>
            <w:r>
              <w:rPr>
                <w:b/>
              </w:rPr>
              <w:t xml:space="preserve">Trajectlijn 1  </w:t>
            </w:r>
            <w:r w:rsidRPr="00891AF4">
              <w:rPr>
                <w:b/>
              </w:rPr>
              <w:t>Leren en loopbaan</w:t>
            </w:r>
          </w:p>
        </w:tc>
      </w:tr>
      <w:tr w:rsidR="00891AF4" w14:paraId="27A412F5" w14:textId="77777777">
        <w:trPr>
          <w:trHeight w:val="635"/>
        </w:trPr>
        <w:tc>
          <w:tcPr>
            <w:tcW w:w="2111" w:type="dxa"/>
          </w:tcPr>
          <w:p w14:paraId="5C5D79D7" w14:textId="77777777" w:rsidR="00891AF4" w:rsidRDefault="00891AF4" w:rsidP="002A7D2F">
            <w:r>
              <w:t>Beoordelingseenheid</w:t>
            </w:r>
          </w:p>
        </w:tc>
        <w:tc>
          <w:tcPr>
            <w:tcW w:w="7176" w:type="dxa"/>
          </w:tcPr>
          <w:p w14:paraId="09180E84" w14:textId="77777777" w:rsidR="00501329" w:rsidRDefault="00501329" w:rsidP="00501329">
            <w:pPr>
              <w:rPr>
                <w:b/>
              </w:rPr>
            </w:pPr>
            <w:r w:rsidRPr="006F6AC8">
              <w:rPr>
                <w:b/>
              </w:rPr>
              <w:t xml:space="preserve">Kerntaak </w:t>
            </w:r>
            <w:r>
              <w:rPr>
                <w:b/>
              </w:rPr>
              <w:t xml:space="preserve">1 </w:t>
            </w:r>
            <w:r w:rsidRPr="006F6AC8">
              <w:rPr>
                <w:b/>
              </w:rPr>
              <w:t>Leren en Loopbaan</w:t>
            </w:r>
          </w:p>
          <w:p w14:paraId="7AF19685" w14:textId="77777777" w:rsidR="00501329" w:rsidRDefault="00501329" w:rsidP="00501329">
            <w:r w:rsidRPr="006F6AC8">
              <w:t>Benoemt zijn eigen ontwikkeling en gebruikt middelen en wegen om daarbij passende leerdoelen te bereiken.</w:t>
            </w:r>
          </w:p>
          <w:p w14:paraId="212871D7" w14:textId="77777777" w:rsidR="00891AF4" w:rsidRDefault="00501329" w:rsidP="00501329">
            <w:r w:rsidRPr="006F6AC8">
              <w:t>Oriënteert zich op de loopbaan en algemene ontwikkeling met het oog op persoonlijke ontplooiing, employability en ondernemerschap</w:t>
            </w:r>
            <w:r>
              <w:t xml:space="preserve">. </w:t>
            </w:r>
            <w:r w:rsidRPr="006F6AC8">
              <w:rPr>
                <w:color w:val="000000"/>
                <w:sz w:val="20"/>
                <w:szCs w:val="20"/>
              </w:rPr>
              <w:t>(sturing geven aan het vinden van betekenisvol werk of vervolgonderwijs dat aansluit op de eigen kwaliteiten, mogelijkheden, waarden en motieven.)</w:t>
            </w:r>
          </w:p>
        </w:tc>
      </w:tr>
    </w:tbl>
    <w:p w14:paraId="5C781047" w14:textId="77777777" w:rsidR="0020225C" w:rsidRDefault="0020225C" w:rsidP="0020225C">
      <w:pPr>
        <w:ind w:left="360"/>
      </w:pPr>
    </w:p>
    <w:p w14:paraId="05155461" w14:textId="77777777" w:rsidR="00172DEA" w:rsidRDefault="00172DEA" w:rsidP="00DF1BDF">
      <w:pPr>
        <w:numPr>
          <w:ilvl w:val="0"/>
          <w:numId w:val="5"/>
        </w:numPr>
      </w:pPr>
      <w:r>
        <w:t xml:space="preserve">Hoe heb je aan de trajectlijn gewerkt gedurende je opleiding en stage, welke ontwikkeling heb je daarin gemaakt? </w:t>
      </w:r>
    </w:p>
    <w:p w14:paraId="1E52C5E3" w14:textId="77777777" w:rsidR="00172DEA" w:rsidRDefault="00172DEA" w:rsidP="00DF1BDF">
      <w:pPr>
        <w:numPr>
          <w:ilvl w:val="0"/>
          <w:numId w:val="5"/>
        </w:numPr>
      </w:pPr>
      <w:r>
        <w:t>Aan welke onderdelen, behorende bij de trajectlijn, moet je in de toekomst nog werken of op letten?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1"/>
        <w:gridCol w:w="6950"/>
      </w:tblGrid>
      <w:tr w:rsidR="008B7DC1" w14:paraId="51988203" w14:textId="77777777">
        <w:trPr>
          <w:trHeight w:val="396"/>
        </w:trPr>
        <w:tc>
          <w:tcPr>
            <w:tcW w:w="9272" w:type="dxa"/>
            <w:gridSpan w:val="2"/>
          </w:tcPr>
          <w:p w14:paraId="687E553A" w14:textId="07A1826F" w:rsidR="008B7DC1" w:rsidRPr="00891AF4" w:rsidRDefault="008B7DC1" w:rsidP="008B7DC1">
            <w:pPr>
              <w:rPr>
                <w:b/>
              </w:rPr>
            </w:pPr>
            <w:r>
              <w:br w:type="page"/>
            </w:r>
            <w:r>
              <w:rPr>
                <w:b/>
              </w:rPr>
              <w:t xml:space="preserve">Trajectlijn </w:t>
            </w:r>
            <w:r w:rsidR="00AB4D9E">
              <w:rPr>
                <w:b/>
              </w:rPr>
              <w:t>2 Maatschappelijk</w:t>
            </w:r>
            <w:r w:rsidR="00257D3F" w:rsidRPr="00C61352">
              <w:rPr>
                <w:b/>
              </w:rPr>
              <w:t xml:space="preserve"> betrokken</w:t>
            </w:r>
          </w:p>
        </w:tc>
      </w:tr>
      <w:tr w:rsidR="00257D3F" w14:paraId="7E2754C5" w14:textId="77777777">
        <w:trPr>
          <w:trHeight w:val="635"/>
        </w:trPr>
        <w:tc>
          <w:tcPr>
            <w:tcW w:w="2111" w:type="dxa"/>
          </w:tcPr>
          <w:p w14:paraId="62C0952A" w14:textId="77777777" w:rsidR="00257D3F" w:rsidRDefault="00257D3F" w:rsidP="002A7D2F">
            <w:r>
              <w:t>Beoordelingseenheid</w:t>
            </w:r>
          </w:p>
        </w:tc>
        <w:tc>
          <w:tcPr>
            <w:tcW w:w="7161" w:type="dxa"/>
          </w:tcPr>
          <w:p w14:paraId="11275190" w14:textId="77777777" w:rsidR="00501329" w:rsidRPr="006F6AC8" w:rsidRDefault="00501329" w:rsidP="00501329">
            <w:pPr>
              <w:rPr>
                <w:b/>
              </w:rPr>
            </w:pPr>
            <w:r w:rsidRPr="006F6AC8">
              <w:rPr>
                <w:b/>
              </w:rPr>
              <w:t xml:space="preserve">Kerntaak 2. </w:t>
            </w:r>
            <w:r>
              <w:rPr>
                <w:b/>
              </w:rPr>
              <w:t xml:space="preserve">De </w:t>
            </w:r>
            <w:r w:rsidRPr="006F6AC8">
              <w:rPr>
                <w:b/>
              </w:rPr>
              <w:t>Politiek-juridisch</w:t>
            </w:r>
            <w:r>
              <w:rPr>
                <w:b/>
              </w:rPr>
              <w:t>e dimensie</w:t>
            </w:r>
            <w:r w:rsidRPr="006F6AC8">
              <w:rPr>
                <w:b/>
              </w:rPr>
              <w:t>;</w:t>
            </w:r>
          </w:p>
          <w:p w14:paraId="2C70CAF8" w14:textId="52B21D35" w:rsidR="00257D3F" w:rsidRDefault="00AB4D9E" w:rsidP="00501329">
            <w:r w:rsidRPr="006F6AC8">
              <w:t>De</w:t>
            </w:r>
            <w:r w:rsidR="00501329" w:rsidRPr="006F6AC8">
              <w:t xml:space="preserve"> bereidheid en het vermogen om deel te nemen aan politieke besluitvorming. </w:t>
            </w:r>
            <w:r w:rsidR="00501329" w:rsidRPr="006F6AC8">
              <w:rPr>
                <w:bCs/>
              </w:rPr>
              <w:t>(</w:t>
            </w:r>
            <w:r w:rsidRPr="006F6AC8">
              <w:rPr>
                <w:bCs/>
              </w:rPr>
              <w:t>Participatie</w:t>
            </w:r>
            <w:r w:rsidR="00501329" w:rsidRPr="006F6AC8">
              <w:rPr>
                <w:bCs/>
              </w:rPr>
              <w:t xml:space="preserve"> in formele zin en meer (</w:t>
            </w:r>
            <w:proofErr w:type="spellStart"/>
            <w:r w:rsidR="00501329" w:rsidRPr="006F6AC8">
              <w:rPr>
                <w:bCs/>
              </w:rPr>
              <w:t>inter</w:t>
            </w:r>
            <w:proofErr w:type="spellEnd"/>
            <w:r w:rsidR="00501329" w:rsidRPr="006F6AC8">
              <w:rPr>
                <w:bCs/>
              </w:rPr>
              <w:t>)actieve vormen van betrokkenheid bij besluitvorming op verschillende politieke niveaus)</w:t>
            </w:r>
          </w:p>
        </w:tc>
      </w:tr>
      <w:tr w:rsidR="00257D3F" w14:paraId="4DF54DE5" w14:textId="77777777">
        <w:tc>
          <w:tcPr>
            <w:tcW w:w="2111" w:type="dxa"/>
          </w:tcPr>
          <w:p w14:paraId="45EC111D" w14:textId="77777777" w:rsidR="00257D3F" w:rsidRDefault="00257D3F" w:rsidP="002A7D2F"/>
        </w:tc>
        <w:tc>
          <w:tcPr>
            <w:tcW w:w="7161" w:type="dxa"/>
          </w:tcPr>
          <w:p w14:paraId="0C594FA5" w14:textId="77777777" w:rsidR="00501329" w:rsidRPr="006F6AC8" w:rsidRDefault="00501329" w:rsidP="00501329">
            <w:pPr>
              <w:autoSpaceDE w:val="0"/>
              <w:autoSpaceDN w:val="0"/>
              <w:adjustRightInd w:val="0"/>
              <w:rPr>
                <w:b/>
              </w:rPr>
            </w:pPr>
            <w:r w:rsidRPr="006F6AC8">
              <w:rPr>
                <w:b/>
              </w:rPr>
              <w:t>Kerntaak 3. De economische dimensie;</w:t>
            </w:r>
          </w:p>
          <w:p w14:paraId="595112B4" w14:textId="4F66B2B7" w:rsidR="00501329" w:rsidRDefault="00AB4D9E" w:rsidP="00501329">
            <w:r w:rsidRPr="006F6AC8">
              <w:t>De</w:t>
            </w:r>
            <w:r w:rsidR="00501329" w:rsidRPr="006F6AC8">
              <w:t xml:space="preserve"> bereidheid en het vermogen om een bijdrage te leveren aan het arbeidsproces en aan de arbeidsgemeenschap waar men deel van uitmaakt; </w:t>
            </w:r>
          </w:p>
          <w:p w14:paraId="16477236" w14:textId="3C1EA06F" w:rsidR="00257D3F" w:rsidRDefault="00AB4D9E" w:rsidP="00501329">
            <w:r w:rsidRPr="006F6AC8">
              <w:t>De</w:t>
            </w:r>
            <w:r w:rsidR="00501329" w:rsidRPr="006F6AC8">
              <w:t xml:space="preserve"> bereidheid en het vermogen om op adequate en verantwoorde wijze als consument deel te nemen aan de maatschappij. (adequaat functioneren op de arbeidsmarkt en binnen een bedrijf en verantwoord handelen op de consumptiemarkt)</w:t>
            </w:r>
          </w:p>
        </w:tc>
      </w:tr>
      <w:tr w:rsidR="00257D3F" w14:paraId="6ED7C66D" w14:textId="77777777">
        <w:tc>
          <w:tcPr>
            <w:tcW w:w="2111" w:type="dxa"/>
          </w:tcPr>
          <w:p w14:paraId="56BA2095" w14:textId="77777777" w:rsidR="00257D3F" w:rsidRDefault="00257D3F" w:rsidP="002A7D2F"/>
        </w:tc>
        <w:tc>
          <w:tcPr>
            <w:tcW w:w="7161" w:type="dxa"/>
          </w:tcPr>
          <w:p w14:paraId="3D80DE87" w14:textId="77777777" w:rsidR="00501329" w:rsidRPr="006F6AC8" w:rsidRDefault="00501329" w:rsidP="00501329">
            <w:pPr>
              <w:pStyle w:val="Default"/>
              <w:rPr>
                <w:b/>
                <w:color w:val="auto"/>
                <w:sz w:val="18"/>
                <w:szCs w:val="18"/>
              </w:rPr>
            </w:pPr>
            <w:r w:rsidRPr="006F6AC8">
              <w:rPr>
                <w:b/>
                <w:color w:val="auto"/>
                <w:sz w:val="18"/>
                <w:szCs w:val="18"/>
              </w:rPr>
              <w:t xml:space="preserve">Kerntaak 4.  </w:t>
            </w:r>
          </w:p>
          <w:p w14:paraId="13E5B830" w14:textId="77777777" w:rsidR="00257D3F" w:rsidRDefault="00501329" w:rsidP="00501329">
            <w:r w:rsidRPr="006F6AC8">
              <w:rPr>
                <w:b/>
                <w:sz w:val="18"/>
                <w:szCs w:val="18"/>
              </w:rPr>
              <w:t>De sociaal-maatschappelijke dimensie;</w:t>
            </w:r>
            <w:r w:rsidRPr="006F6AC8">
              <w:rPr>
                <w:sz w:val="18"/>
                <w:szCs w:val="18"/>
              </w:rPr>
              <w:t xml:space="preserve"> de bereidheid en het vermogen om deel uit te maken van de gemeenschap en daar een actieve bijdrage aan te leveren. (adequaat </w:t>
            </w:r>
            <w:r w:rsidRPr="006F6AC8">
              <w:rPr>
                <w:sz w:val="18"/>
                <w:szCs w:val="18"/>
              </w:rPr>
              <w:lastRenderedPageBreak/>
              <w:t>functioneren in de eigen woon- en leefomgeving, in zorgsituaties en in de school; acceptatie van verschillen en culturele verscheidenheid.)</w:t>
            </w:r>
          </w:p>
        </w:tc>
      </w:tr>
    </w:tbl>
    <w:p w14:paraId="66E43E41" w14:textId="77777777" w:rsidR="0020225C" w:rsidRDefault="0020225C" w:rsidP="0020225C">
      <w:pPr>
        <w:ind w:left="360"/>
      </w:pPr>
    </w:p>
    <w:p w14:paraId="5D352ACA" w14:textId="77777777" w:rsidR="00267EAC" w:rsidRDefault="00267EAC" w:rsidP="00267EAC">
      <w:pPr>
        <w:numPr>
          <w:ilvl w:val="0"/>
          <w:numId w:val="18"/>
        </w:numPr>
      </w:pPr>
      <w:r>
        <w:t xml:space="preserve">Hoe heb je aan de trajectlijn gewerkt gedurende je opleiding en stage, welke ontwikkeling heb je daarin gemaakt? </w:t>
      </w:r>
    </w:p>
    <w:p w14:paraId="5BB765CB" w14:textId="77777777" w:rsidR="00267EAC" w:rsidRDefault="00267EAC" w:rsidP="00267EAC">
      <w:pPr>
        <w:numPr>
          <w:ilvl w:val="0"/>
          <w:numId w:val="18"/>
        </w:numPr>
      </w:pPr>
      <w:r>
        <w:t>Aan welke onderdelen, behorende bij de trajectlijn, moet je in de toekomst nog werken of op letten?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1"/>
        <w:gridCol w:w="6950"/>
      </w:tblGrid>
      <w:tr w:rsidR="008B7DC1" w14:paraId="28E532F6" w14:textId="77777777">
        <w:tc>
          <w:tcPr>
            <w:tcW w:w="9287" w:type="dxa"/>
            <w:gridSpan w:val="2"/>
          </w:tcPr>
          <w:p w14:paraId="25C8F17E" w14:textId="77777777" w:rsidR="008B7DC1" w:rsidRPr="00891AF4" w:rsidRDefault="008B7DC1" w:rsidP="00501329">
            <w:pPr>
              <w:rPr>
                <w:b/>
              </w:rPr>
            </w:pPr>
            <w:r>
              <w:br w:type="page"/>
            </w:r>
            <w:r>
              <w:br w:type="page"/>
            </w:r>
            <w:r>
              <w:rPr>
                <w:b/>
              </w:rPr>
              <w:t xml:space="preserve">Trajectlijn 3  </w:t>
            </w:r>
            <w:r w:rsidR="00257D3F" w:rsidRPr="00257D3F">
              <w:rPr>
                <w:b/>
              </w:rPr>
              <w:t>Zorg dragen voor eigen gezondheid (</w:t>
            </w:r>
            <w:r w:rsidR="00501329">
              <w:rPr>
                <w:b/>
              </w:rPr>
              <w:t>Fit en sportief</w:t>
            </w:r>
            <w:r w:rsidR="00257D3F" w:rsidRPr="00257D3F">
              <w:rPr>
                <w:b/>
              </w:rPr>
              <w:t>)</w:t>
            </w:r>
          </w:p>
        </w:tc>
      </w:tr>
      <w:tr w:rsidR="00257D3F" w14:paraId="173AD244" w14:textId="77777777">
        <w:trPr>
          <w:trHeight w:val="635"/>
        </w:trPr>
        <w:tc>
          <w:tcPr>
            <w:tcW w:w="2111" w:type="dxa"/>
          </w:tcPr>
          <w:p w14:paraId="7BE0C614" w14:textId="77777777" w:rsidR="00257D3F" w:rsidRDefault="00257D3F" w:rsidP="002A7D2F">
            <w:r>
              <w:t>Beoordelingseenheid</w:t>
            </w:r>
          </w:p>
        </w:tc>
        <w:tc>
          <w:tcPr>
            <w:tcW w:w="7176" w:type="dxa"/>
          </w:tcPr>
          <w:p w14:paraId="791BEEBD" w14:textId="77777777" w:rsidR="00501329" w:rsidRPr="006F6AC8" w:rsidRDefault="00501329" w:rsidP="00501329">
            <w:pPr>
              <w:rPr>
                <w:b/>
              </w:rPr>
            </w:pPr>
            <w:r w:rsidRPr="006F6AC8">
              <w:rPr>
                <w:b/>
              </w:rPr>
              <w:t>Kerntaak 5.</w:t>
            </w:r>
            <w:r>
              <w:rPr>
                <w:b/>
              </w:rPr>
              <w:t xml:space="preserve"> De dimensie </w:t>
            </w:r>
            <w:r w:rsidRPr="006F6AC8">
              <w:rPr>
                <w:b/>
              </w:rPr>
              <w:t>Vitaal burgerschap;</w:t>
            </w:r>
          </w:p>
          <w:p w14:paraId="3FA2C411" w14:textId="77777777" w:rsidR="00501329" w:rsidRPr="006F6AC8" w:rsidRDefault="00501329" w:rsidP="00501329">
            <w:pPr>
              <w:autoSpaceDE w:val="0"/>
              <w:autoSpaceDN w:val="0"/>
              <w:adjustRightInd w:val="0"/>
            </w:pPr>
            <w:r w:rsidRPr="006F6AC8">
              <w:t xml:space="preserve">de bereidheid en het vermogen om te reflecteren op de eigen leefstijl en zorg te dragen voor de eigen vitaliteit als burger en werknemer. </w:t>
            </w:r>
          </w:p>
          <w:p w14:paraId="6248A04F" w14:textId="77777777" w:rsidR="00257D3F" w:rsidRDefault="00501329" w:rsidP="00501329">
            <w:r w:rsidRPr="006F6AC8">
              <w:t>(de zorg voor de eigen vitaliteit en fitheid, waarbij het belangrijk is om de juiste afstemming te vinden tussen werken, zorgen (voor jezelf en voor anderen), leren en ontspannen.)</w:t>
            </w:r>
          </w:p>
        </w:tc>
      </w:tr>
    </w:tbl>
    <w:p w14:paraId="46A12CD4" w14:textId="77777777" w:rsidR="007B2A76" w:rsidRDefault="007B2A76" w:rsidP="007B2A76">
      <w:pPr>
        <w:ind w:left="720"/>
      </w:pPr>
    </w:p>
    <w:p w14:paraId="3041AEB6" w14:textId="77777777" w:rsidR="00267EAC" w:rsidRDefault="00267EAC" w:rsidP="007B2A76">
      <w:pPr>
        <w:numPr>
          <w:ilvl w:val="0"/>
          <w:numId w:val="19"/>
        </w:numPr>
      </w:pPr>
      <w:r>
        <w:t>Hoe heb je aan de trajectlijn gewerkt gedurende je opleiding en stage, welke ontwikkeling heb je</w:t>
      </w:r>
      <w:r w:rsidR="000D4533">
        <w:t xml:space="preserve"> </w:t>
      </w:r>
      <w:r>
        <w:t xml:space="preserve">daarin gemaakt? </w:t>
      </w:r>
    </w:p>
    <w:p w14:paraId="62D852F5" w14:textId="77777777" w:rsidR="00267EAC" w:rsidRDefault="00267EAC" w:rsidP="00267EAC">
      <w:pPr>
        <w:numPr>
          <w:ilvl w:val="0"/>
          <w:numId w:val="19"/>
        </w:numPr>
      </w:pPr>
      <w:r>
        <w:t>Aan welke onderdelen, behorende bij de trajectlijn, moet je in de toekomst nog werken of op letten?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1"/>
        <w:gridCol w:w="6950"/>
      </w:tblGrid>
      <w:tr w:rsidR="008B7DC1" w14:paraId="58F05F9C" w14:textId="77777777">
        <w:tc>
          <w:tcPr>
            <w:tcW w:w="9287" w:type="dxa"/>
            <w:gridSpan w:val="2"/>
          </w:tcPr>
          <w:p w14:paraId="1FF36EDA" w14:textId="77777777" w:rsidR="008B7DC1" w:rsidRPr="00891AF4" w:rsidRDefault="008B7DC1" w:rsidP="000F1819">
            <w:pPr>
              <w:rPr>
                <w:b/>
              </w:rPr>
            </w:pPr>
            <w:r>
              <w:br w:type="page"/>
            </w:r>
            <w:r>
              <w:rPr>
                <w:b/>
              </w:rPr>
              <w:t xml:space="preserve">Trajectlijn 4  </w:t>
            </w:r>
            <w:r w:rsidR="000F1819">
              <w:rPr>
                <w:b/>
              </w:rPr>
              <w:t>Zingeving, ethiek en dialoog</w:t>
            </w:r>
          </w:p>
        </w:tc>
      </w:tr>
      <w:tr w:rsidR="009F74BA" w14:paraId="3542D095" w14:textId="77777777">
        <w:trPr>
          <w:trHeight w:val="635"/>
        </w:trPr>
        <w:tc>
          <w:tcPr>
            <w:tcW w:w="2111" w:type="dxa"/>
          </w:tcPr>
          <w:p w14:paraId="1890C947" w14:textId="77777777" w:rsidR="009F74BA" w:rsidRDefault="009F74BA" w:rsidP="002A7D2F">
            <w:r>
              <w:t>Beoordelingseenheid</w:t>
            </w:r>
          </w:p>
        </w:tc>
        <w:tc>
          <w:tcPr>
            <w:tcW w:w="7176" w:type="dxa"/>
          </w:tcPr>
          <w:p w14:paraId="058667F6" w14:textId="77777777" w:rsidR="000F1819" w:rsidRPr="006F6AC8" w:rsidRDefault="000F1819" w:rsidP="000F1819">
            <w:pPr>
              <w:rPr>
                <w:b/>
              </w:rPr>
            </w:pPr>
            <w:r w:rsidRPr="006F6AC8">
              <w:rPr>
                <w:b/>
              </w:rPr>
              <w:t>Kerntaak 6.</w:t>
            </w:r>
          </w:p>
          <w:p w14:paraId="104F0091" w14:textId="77777777" w:rsidR="000F1819" w:rsidRPr="006F6AC8" w:rsidRDefault="000F1819" w:rsidP="000F1819">
            <w:r w:rsidRPr="006F6AC8">
              <w:rPr>
                <w:b/>
              </w:rPr>
              <w:t>Zingeving, ethiek en dialoog;</w:t>
            </w:r>
          </w:p>
          <w:p w14:paraId="41D576FE" w14:textId="77777777" w:rsidR="009F74BA" w:rsidRDefault="000F1819" w:rsidP="000F1819">
            <w:r w:rsidRPr="006F6AC8">
              <w:t>de bereidheid en het vermogen om na te denken over (persoonlijke) zingeving en (persoonlijke) ethische dilemma’s, om de dialoog daarover te voeren en om op basis daarvan keuzes te maken en te verantwoorden.</w:t>
            </w:r>
          </w:p>
        </w:tc>
      </w:tr>
    </w:tbl>
    <w:p w14:paraId="5F48A397" w14:textId="77777777" w:rsidR="0020225C" w:rsidRDefault="0020225C" w:rsidP="0020225C">
      <w:pPr>
        <w:ind w:left="720"/>
      </w:pPr>
    </w:p>
    <w:p w14:paraId="00B8D24B" w14:textId="77777777" w:rsidR="00267EAC" w:rsidRDefault="00267EAC" w:rsidP="00267EAC">
      <w:pPr>
        <w:numPr>
          <w:ilvl w:val="0"/>
          <w:numId w:val="20"/>
        </w:numPr>
      </w:pPr>
      <w:r>
        <w:t xml:space="preserve">Hoe heb je aan de trajectlijn gewerkt gedurende je opleiding en stage, welke ontwikkeling heb je daarin gemaakt? </w:t>
      </w:r>
    </w:p>
    <w:p w14:paraId="4D683314" w14:textId="77777777" w:rsidR="00267EAC" w:rsidRDefault="00267EAC" w:rsidP="00267EAC">
      <w:pPr>
        <w:numPr>
          <w:ilvl w:val="0"/>
          <w:numId w:val="20"/>
        </w:numPr>
      </w:pPr>
      <w:r>
        <w:t>Aan welke onderdelen, behorende bij de trajectlijn, moet je in de toekomst nog werken of op letten?</w:t>
      </w:r>
    </w:p>
    <w:p w14:paraId="317C6A13" w14:textId="77777777" w:rsidR="00C87FC4" w:rsidRPr="00987A98" w:rsidRDefault="00247666" w:rsidP="00A810BD">
      <w:pPr>
        <w:rPr>
          <w:rFonts w:ascii="Cambria" w:hAnsi="Cambria"/>
          <w:b/>
          <w:color w:val="365F91"/>
          <w:sz w:val="28"/>
        </w:rPr>
      </w:pPr>
      <w:bookmarkStart w:id="43" w:name="_Toc231185987"/>
      <w:bookmarkEnd w:id="0"/>
      <w:bookmarkEnd w:id="1"/>
      <w:bookmarkEnd w:id="2"/>
      <w:bookmarkEnd w:id="3"/>
      <w:bookmarkEnd w:id="4"/>
      <w:bookmarkEnd w:id="5"/>
      <w:bookmarkEnd w:id="6"/>
      <w:bookmarkEnd w:id="7"/>
      <w:r>
        <w:rPr>
          <w:rFonts w:ascii="Cambria" w:hAnsi="Cambria"/>
          <w:b/>
          <w:color w:val="365F91"/>
          <w:sz w:val="28"/>
        </w:rPr>
        <w:br w:type="page"/>
      </w:r>
      <w:r w:rsidR="00C87FC4" w:rsidRPr="00987A98">
        <w:rPr>
          <w:rFonts w:ascii="Cambria" w:hAnsi="Cambria"/>
          <w:b/>
          <w:color w:val="365F91"/>
          <w:sz w:val="28"/>
        </w:rPr>
        <w:lastRenderedPageBreak/>
        <w:t xml:space="preserve">Deel B  Het </w:t>
      </w:r>
      <w:proofErr w:type="spellStart"/>
      <w:r w:rsidR="001231A1">
        <w:rPr>
          <w:rFonts w:ascii="Cambria" w:hAnsi="Cambria"/>
          <w:b/>
          <w:color w:val="365F91"/>
          <w:sz w:val="28"/>
        </w:rPr>
        <w:t>exameneindgesprek</w:t>
      </w:r>
      <w:proofErr w:type="spellEnd"/>
    </w:p>
    <w:p w14:paraId="0CFE17BF" w14:textId="77777777" w:rsidR="00A810BD" w:rsidRPr="00987A98" w:rsidRDefault="00A810BD" w:rsidP="00987A98">
      <w:pPr>
        <w:rPr>
          <w:rFonts w:ascii="Cambria" w:hAnsi="Cambria"/>
          <w:b/>
          <w:color w:val="365F91"/>
          <w:sz w:val="28"/>
        </w:rPr>
      </w:pPr>
      <w:r w:rsidRPr="00987A98">
        <w:rPr>
          <w:rFonts w:ascii="Cambria" w:hAnsi="Cambria"/>
          <w:b/>
          <w:color w:val="365F91"/>
          <w:sz w:val="28"/>
        </w:rPr>
        <w:t>Inleiding</w:t>
      </w:r>
    </w:p>
    <w:p w14:paraId="0AE1C0BF" w14:textId="4F8C2707" w:rsidR="00155DAD" w:rsidRDefault="00155DAD" w:rsidP="00A810BD">
      <w:r>
        <w:t xml:space="preserve">In dit deel van de reader wordt het tweede deel van de examinering in LLB beschreven, het </w:t>
      </w:r>
      <w:proofErr w:type="spellStart"/>
      <w:r w:rsidR="001231A1">
        <w:t>exameneindgesprek</w:t>
      </w:r>
      <w:proofErr w:type="spellEnd"/>
      <w:r>
        <w:t xml:space="preserve">. Uitgangspunt van het gesprek zijn twee door jou beschreven situaties waarmee je je ontwikkeling kunt laten zien. De situaties die je beschrijft mogen gaan over gebeurtenissen en/of situaties op school, </w:t>
      </w:r>
      <w:r w:rsidR="00D6289A">
        <w:t xml:space="preserve">in de samenleving, </w:t>
      </w:r>
      <w:r>
        <w:t xml:space="preserve">op het BPV-adres, </w:t>
      </w:r>
      <w:r w:rsidR="00D6289A">
        <w:t xml:space="preserve">bij </w:t>
      </w:r>
      <w:r>
        <w:t xml:space="preserve">je sportclub of waar dan ook. </w:t>
      </w:r>
    </w:p>
    <w:p w14:paraId="11AC285F" w14:textId="77777777" w:rsidR="00A810BD" w:rsidRDefault="00155DAD" w:rsidP="00A810BD">
      <w:r>
        <w:t xml:space="preserve">Je vindt in dit deel verder een beschrijving van de </w:t>
      </w:r>
      <w:r w:rsidR="00B62BD8">
        <w:t>STARR(T)</w:t>
      </w:r>
      <w:r>
        <w:t xml:space="preserve">-methode die gebruikt wordt voor het </w:t>
      </w:r>
      <w:proofErr w:type="spellStart"/>
      <w:r w:rsidR="001231A1">
        <w:t>exameneindgesprek</w:t>
      </w:r>
      <w:proofErr w:type="spellEnd"/>
      <w:r>
        <w:t xml:space="preserve"> en de formulieren die daar bij nodig zijn.</w:t>
      </w:r>
      <w:r w:rsidR="00A810BD">
        <w:t xml:space="preserve"> </w:t>
      </w:r>
      <w:r w:rsidR="00D6289A">
        <w:t xml:space="preserve">Ook krijg </w:t>
      </w:r>
      <w:r w:rsidR="00982F90">
        <w:t>je informatie over de manier waarop de beoordeling tot stand komt.</w:t>
      </w:r>
      <w:r w:rsidR="007B2A76">
        <w:br/>
      </w:r>
      <w:r w:rsidR="007B2A76">
        <w:br/>
      </w:r>
    </w:p>
    <w:p w14:paraId="149574D8" w14:textId="77777777" w:rsidR="001E202F" w:rsidRPr="00987A98" w:rsidRDefault="00BC7E99" w:rsidP="007B2A76">
      <w:pPr>
        <w:rPr>
          <w:rFonts w:ascii="Cambria" w:hAnsi="Cambria"/>
          <w:b/>
          <w:color w:val="365F91"/>
          <w:sz w:val="28"/>
        </w:rPr>
      </w:pPr>
      <w:bookmarkStart w:id="44" w:name="_Toc231185988"/>
      <w:bookmarkStart w:id="45" w:name="_Toc157937782"/>
      <w:bookmarkEnd w:id="43"/>
      <w:r w:rsidRPr="007B2A76">
        <w:rPr>
          <w:rFonts w:ascii="Cambria" w:hAnsi="Cambria"/>
          <w:b/>
          <w:color w:val="365F91"/>
          <w:sz w:val="28"/>
        </w:rPr>
        <w:t xml:space="preserve"> </w:t>
      </w:r>
      <w:r w:rsidR="001164B0" w:rsidRPr="00987A98">
        <w:rPr>
          <w:rFonts w:ascii="Cambria" w:hAnsi="Cambria"/>
          <w:b/>
          <w:color w:val="365F91"/>
          <w:sz w:val="28"/>
        </w:rPr>
        <w:t xml:space="preserve">Hoofdstuk </w:t>
      </w:r>
      <w:r w:rsidR="001E202F" w:rsidRPr="00987A98">
        <w:rPr>
          <w:rFonts w:ascii="Cambria" w:hAnsi="Cambria"/>
          <w:b/>
          <w:color w:val="365F91"/>
          <w:sz w:val="28"/>
        </w:rPr>
        <w:t xml:space="preserve">1 </w:t>
      </w:r>
      <w:r w:rsidR="001164B0" w:rsidRPr="00987A98">
        <w:rPr>
          <w:rFonts w:ascii="Cambria" w:hAnsi="Cambria"/>
          <w:b/>
          <w:color w:val="365F91"/>
          <w:sz w:val="28"/>
        </w:rPr>
        <w:t xml:space="preserve"> </w:t>
      </w:r>
      <w:r w:rsidR="001E202F" w:rsidRPr="00987A98">
        <w:rPr>
          <w:rFonts w:ascii="Cambria" w:hAnsi="Cambria"/>
          <w:b/>
          <w:color w:val="365F91"/>
          <w:sz w:val="28"/>
        </w:rPr>
        <w:t xml:space="preserve">Beschrijving </w:t>
      </w:r>
      <w:r w:rsidR="001164B0" w:rsidRPr="00987A98">
        <w:rPr>
          <w:rFonts w:ascii="Cambria" w:hAnsi="Cambria"/>
          <w:b/>
          <w:color w:val="365F91"/>
          <w:sz w:val="28"/>
        </w:rPr>
        <w:t xml:space="preserve">van het </w:t>
      </w:r>
      <w:proofErr w:type="spellStart"/>
      <w:r w:rsidR="001231A1">
        <w:rPr>
          <w:rFonts w:ascii="Cambria" w:hAnsi="Cambria"/>
          <w:b/>
          <w:color w:val="365F91"/>
          <w:sz w:val="28"/>
        </w:rPr>
        <w:t>exameneindgesprek</w:t>
      </w:r>
      <w:bookmarkEnd w:id="44"/>
      <w:proofErr w:type="spellEnd"/>
      <w:r w:rsidR="001E202F" w:rsidRPr="00987A98">
        <w:rPr>
          <w:rFonts w:ascii="Cambria" w:hAnsi="Cambria"/>
          <w:b/>
          <w:color w:val="365F91"/>
          <w:sz w:val="28"/>
        </w:rPr>
        <w:t xml:space="preserve"> </w:t>
      </w:r>
    </w:p>
    <w:p w14:paraId="44B03C04" w14:textId="77777777" w:rsidR="001E202F" w:rsidRPr="00E66A6F" w:rsidRDefault="00CF663C" w:rsidP="001E202F">
      <w:pPr>
        <w:rPr>
          <w:b/>
        </w:rPr>
      </w:pPr>
      <w:bookmarkStart w:id="46" w:name="_Toc13022677"/>
      <w:r>
        <w:rPr>
          <w:b/>
        </w:rPr>
        <w:t xml:space="preserve">1.1 </w:t>
      </w:r>
      <w:r w:rsidR="001E202F" w:rsidRPr="00E66A6F">
        <w:rPr>
          <w:b/>
        </w:rPr>
        <w:t>Doel</w:t>
      </w:r>
      <w:bookmarkEnd w:id="46"/>
      <w:r w:rsidR="001E202F" w:rsidRPr="00E66A6F">
        <w:rPr>
          <w:b/>
        </w:rPr>
        <w:t xml:space="preserve"> en werkwijze</w:t>
      </w:r>
    </w:p>
    <w:p w14:paraId="37FB2C1C" w14:textId="77777777" w:rsidR="001E202F" w:rsidRPr="00E66A6F" w:rsidRDefault="001E202F" w:rsidP="00FE0711">
      <w:pPr>
        <w:rPr>
          <w:b/>
        </w:rPr>
      </w:pPr>
      <w:r w:rsidRPr="00E66A6F">
        <w:t xml:space="preserve">In het </w:t>
      </w:r>
      <w:proofErr w:type="spellStart"/>
      <w:r w:rsidR="001231A1">
        <w:t>exameneindgesprek</w:t>
      </w:r>
      <w:proofErr w:type="spellEnd"/>
      <w:r w:rsidRPr="00E66A6F">
        <w:t xml:space="preserve"> wordt </w:t>
      </w:r>
      <w:r w:rsidR="001164B0">
        <w:t>ingegaan op de ontwikkeling die je hebt beschreven in het portfolio</w:t>
      </w:r>
      <w:r w:rsidR="00246BF1">
        <w:t xml:space="preserve"> t.a.v. trajectlijn 1 over leren en loopbaan</w:t>
      </w:r>
      <w:r w:rsidR="001164B0">
        <w:t xml:space="preserve">. De beoordelaars willen ontwikkeling ‘zien’ en ‘horen’. </w:t>
      </w:r>
      <w:r w:rsidR="00BD3D22">
        <w:br/>
      </w:r>
      <w:r w:rsidR="001164B0">
        <w:t xml:space="preserve">Over je ontwikkeling hebben ze gelezen in je portfolio. In het </w:t>
      </w:r>
      <w:proofErr w:type="spellStart"/>
      <w:r w:rsidR="001231A1">
        <w:t>exameneindgesprek</w:t>
      </w:r>
      <w:proofErr w:type="spellEnd"/>
      <w:r w:rsidR="001164B0">
        <w:t xml:space="preserve"> zullen ze vaststellen of je er over kunt praten, er kritisch op terug kunt kijken en of je datgene dat je hebt geleerd ook kunt toepassen in andere en nieuwe situaties. </w:t>
      </w:r>
    </w:p>
    <w:p w14:paraId="39D81307" w14:textId="77777777" w:rsidR="00E3125E" w:rsidRDefault="00FE0711" w:rsidP="001E202F">
      <w:r>
        <w:t xml:space="preserve">In het </w:t>
      </w:r>
      <w:proofErr w:type="spellStart"/>
      <w:r w:rsidR="001231A1">
        <w:t>exameneindgesprek</w:t>
      </w:r>
      <w:proofErr w:type="spellEnd"/>
      <w:r>
        <w:t xml:space="preserve"> wordt op </w:t>
      </w:r>
      <w:r w:rsidR="001E202F" w:rsidRPr="00E66A6F">
        <w:t xml:space="preserve">een </w:t>
      </w:r>
      <w:r w:rsidR="00E3125E">
        <w:t xml:space="preserve">bepaalde </w:t>
      </w:r>
      <w:r w:rsidR="001E202F" w:rsidRPr="00E66A6F">
        <w:t xml:space="preserve">manier </w:t>
      </w:r>
      <w:r>
        <w:t>gevraagd</w:t>
      </w:r>
      <w:r w:rsidR="001E202F" w:rsidRPr="00E66A6F">
        <w:t xml:space="preserve"> naar specifiek gedrag, dat tevoren is vastgesteld. </w:t>
      </w:r>
      <w:r>
        <w:t>Er wordt gevraagd</w:t>
      </w:r>
      <w:r w:rsidR="001E202F" w:rsidRPr="00E66A6F">
        <w:t xml:space="preserve"> naar gedrag dat </w:t>
      </w:r>
      <w:r>
        <w:t>je</w:t>
      </w:r>
      <w:r w:rsidR="001E202F" w:rsidRPr="00E66A6F">
        <w:t xml:space="preserve"> in het verleden in specifieke situaties he</w:t>
      </w:r>
      <w:r>
        <w:t>b</w:t>
      </w:r>
      <w:r w:rsidR="001E202F" w:rsidRPr="00E66A6F">
        <w:t xml:space="preserve">t vertoond en op die manier voorspellen welk gedrag </w:t>
      </w:r>
      <w:r>
        <w:t>je</w:t>
      </w:r>
      <w:r w:rsidR="001E202F" w:rsidRPr="00E66A6F">
        <w:t xml:space="preserve"> in soortgelijke situaties in de toekomst zal tonen.</w:t>
      </w:r>
      <w:r w:rsidR="001E202F">
        <w:t xml:space="preserve"> </w:t>
      </w:r>
    </w:p>
    <w:p w14:paraId="315EB9C1" w14:textId="77777777" w:rsidR="001E202F" w:rsidRDefault="001E202F" w:rsidP="001E202F">
      <w:r w:rsidRPr="00444793">
        <w:t xml:space="preserve">Met het </w:t>
      </w:r>
      <w:proofErr w:type="spellStart"/>
      <w:r w:rsidR="001231A1">
        <w:t>exameneindgesprek</w:t>
      </w:r>
      <w:proofErr w:type="spellEnd"/>
      <w:r w:rsidRPr="00444793">
        <w:t xml:space="preserve"> </w:t>
      </w:r>
      <w:r w:rsidR="00E3125E">
        <w:t>willen we het volgende bereiken</w:t>
      </w:r>
      <w:r w:rsidRPr="00444793">
        <w:t>:</w:t>
      </w:r>
      <w:r w:rsidR="00E3125E">
        <w:br/>
        <w:t>-De beoordelaars kr</w:t>
      </w:r>
      <w:r w:rsidRPr="00444793">
        <w:t xml:space="preserve">ijgen </w:t>
      </w:r>
      <w:r w:rsidR="00E3125E">
        <w:t xml:space="preserve">zicht </w:t>
      </w:r>
      <w:r w:rsidRPr="00444793">
        <w:t xml:space="preserve">op </w:t>
      </w:r>
      <w:r w:rsidR="00E3125E">
        <w:t xml:space="preserve">je </w:t>
      </w:r>
      <w:r w:rsidR="00B060C4">
        <w:t>competentie (</w:t>
      </w:r>
      <w:r w:rsidRPr="00444793">
        <w:t>kennis, vaardigheden en persoonlijke kwaliteiten</w:t>
      </w:r>
      <w:r w:rsidR="00B060C4">
        <w:t>)</w:t>
      </w:r>
      <w:r w:rsidRPr="00444793">
        <w:t xml:space="preserve">. </w:t>
      </w:r>
      <w:r w:rsidR="00E3125E">
        <w:br/>
        <w:t xml:space="preserve">-De beoordelaars beoordelen </w:t>
      </w:r>
      <w:r w:rsidRPr="00444793">
        <w:t xml:space="preserve">of </w:t>
      </w:r>
      <w:r w:rsidR="00E3125E">
        <w:t>je</w:t>
      </w:r>
      <w:r w:rsidRPr="00444793">
        <w:t xml:space="preserve"> </w:t>
      </w:r>
      <w:r w:rsidR="00B060C4">
        <w:t xml:space="preserve">weet </w:t>
      </w:r>
      <w:r w:rsidR="00E3125E">
        <w:t>waaro</w:t>
      </w:r>
      <w:r w:rsidRPr="00444793">
        <w:t>m je zo gehandeld</w:t>
      </w:r>
      <w:r w:rsidR="00B060C4">
        <w:t xml:space="preserve"> hebt. </w:t>
      </w:r>
    </w:p>
    <w:p w14:paraId="1A08DC29" w14:textId="77777777" w:rsidR="0020225C" w:rsidRDefault="00FE0711" w:rsidP="001E202F">
      <w:pPr>
        <w:tabs>
          <w:tab w:val="left" w:pos="4962"/>
        </w:tabs>
      </w:pPr>
      <w:r>
        <w:rPr>
          <w:noProof/>
        </w:rPr>
        <w:t xml:space="preserve">Het </w:t>
      </w:r>
      <w:r w:rsidR="001231A1">
        <w:rPr>
          <w:noProof/>
        </w:rPr>
        <w:t>exameneindgesprek</w:t>
      </w:r>
      <w:r w:rsidR="001E202F">
        <w:t xml:space="preserve"> wordt ge</w:t>
      </w:r>
      <w:r>
        <w:t>voerd</w:t>
      </w:r>
      <w:r w:rsidR="001E202F">
        <w:t xml:space="preserve"> </w:t>
      </w:r>
      <w:r w:rsidR="001E202F" w:rsidRPr="00E66A6F">
        <w:t xml:space="preserve">volgens </w:t>
      </w:r>
      <w:r w:rsidR="00982F90">
        <w:t xml:space="preserve">de </w:t>
      </w:r>
      <w:r w:rsidR="00B62BD8">
        <w:t>STARR(T)</w:t>
      </w:r>
      <w:r w:rsidR="001E202F">
        <w:t>-m</w:t>
      </w:r>
      <w:r w:rsidR="00982F90">
        <w:t>ethode</w:t>
      </w:r>
      <w:r w:rsidR="001E202F">
        <w:t xml:space="preserve">. </w:t>
      </w:r>
      <w:r w:rsidR="00B62BD8">
        <w:t>STARR(T)</w:t>
      </w:r>
      <w:r w:rsidR="001E202F">
        <w:t xml:space="preserve"> staat voor: </w:t>
      </w:r>
      <w:r w:rsidR="001E202F" w:rsidRPr="00E66A6F">
        <w:t>Situatie, Taak, Actie, Resultaat, Reflectie</w:t>
      </w:r>
      <w:r w:rsidR="001E202F">
        <w:t>, Transfer</w:t>
      </w:r>
      <w:r w:rsidR="001E202F" w:rsidRPr="00E66A6F">
        <w:t xml:space="preserve">. Deze </w:t>
      </w:r>
      <w:r w:rsidR="001E202F">
        <w:t>zes</w:t>
      </w:r>
      <w:r w:rsidR="001E202F" w:rsidRPr="00E66A6F">
        <w:t xml:space="preserve"> elementen komen aan de orde</w:t>
      </w:r>
      <w:r w:rsidR="001E202F">
        <w:t xml:space="preserve"> tijdens het gesprek</w:t>
      </w:r>
      <w:r w:rsidR="001E202F" w:rsidRPr="00E66A6F">
        <w:t>.</w:t>
      </w:r>
      <w:r w:rsidR="001E202F">
        <w:t xml:space="preserve"> </w:t>
      </w:r>
      <w:r w:rsidR="001E202F" w:rsidRPr="00444793">
        <w:t>Bij elk van de onderdelen kun</w:t>
      </w:r>
      <w:r w:rsidR="00E3125E">
        <w:t>nen</w:t>
      </w:r>
      <w:r w:rsidR="001E202F" w:rsidRPr="00444793">
        <w:t xml:space="preserve"> gerichte vragen </w:t>
      </w:r>
      <w:r w:rsidR="00E3125E">
        <w:t>ge</w:t>
      </w:r>
      <w:r w:rsidR="001E202F" w:rsidRPr="00444793">
        <w:t>stel</w:t>
      </w:r>
      <w:r w:rsidR="00E3125E">
        <w:t>d worden</w:t>
      </w:r>
      <w:r w:rsidR="001E202F" w:rsidRPr="00444793">
        <w:t xml:space="preserve">. </w:t>
      </w:r>
      <w:r w:rsidR="00EC220F">
        <w:br/>
      </w:r>
      <w:r w:rsidR="00247666">
        <w:t>Zie hoofdstuk 3, bladzijde</w:t>
      </w:r>
      <w:r w:rsidR="00EC220F">
        <w:t xml:space="preserve"> 13.</w:t>
      </w:r>
      <w:r w:rsidR="00247666">
        <w:br/>
      </w:r>
    </w:p>
    <w:p w14:paraId="60F2C977" w14:textId="77777777" w:rsidR="001E202F" w:rsidRPr="0079581C" w:rsidRDefault="00CF663C" w:rsidP="001E202F">
      <w:pPr>
        <w:tabs>
          <w:tab w:val="left" w:pos="4962"/>
        </w:tabs>
        <w:rPr>
          <w:b/>
        </w:rPr>
      </w:pPr>
      <w:r>
        <w:rPr>
          <w:b/>
        </w:rPr>
        <w:t xml:space="preserve">1.2 </w:t>
      </w:r>
      <w:r w:rsidR="001E202F" w:rsidRPr="0079581C">
        <w:rPr>
          <w:b/>
        </w:rPr>
        <w:t>Beoordeling</w:t>
      </w:r>
    </w:p>
    <w:p w14:paraId="5D27B963" w14:textId="77777777" w:rsidR="001E202F" w:rsidRDefault="001E202F" w:rsidP="001E202F">
      <w:pPr>
        <w:tabs>
          <w:tab w:val="left" w:pos="4962"/>
        </w:tabs>
      </w:pPr>
      <w:r w:rsidRPr="00E66A6F">
        <w:t xml:space="preserve">In het </w:t>
      </w:r>
      <w:r w:rsidR="00E3125E">
        <w:t>gesprek gaat het er vooral over wat jij geleerd hebt in je opleiding</w:t>
      </w:r>
      <w:r w:rsidR="000559FB">
        <w:t xml:space="preserve">. Je mag ook gerust situaties naar voren brengen waarin het niet goed ging en je nog niet competent bleek. Het gaat er om wat je er van geleerd hebt en hoe je in een vergelijkbaar geval voortaan zou handelen. </w:t>
      </w:r>
    </w:p>
    <w:p w14:paraId="57FFFF07" w14:textId="77777777" w:rsidR="00942FC0" w:rsidRDefault="00942FC0" w:rsidP="00982F90">
      <w:pPr>
        <w:tabs>
          <w:tab w:val="left" w:pos="4962"/>
        </w:tabs>
      </w:pPr>
    </w:p>
    <w:p w14:paraId="12E7973F" w14:textId="77777777" w:rsidR="00942FC0" w:rsidRDefault="00942FC0" w:rsidP="00982F90">
      <w:pPr>
        <w:tabs>
          <w:tab w:val="left" w:pos="4962"/>
        </w:tabs>
      </w:pPr>
    </w:p>
    <w:p w14:paraId="59A20E59" w14:textId="77777777" w:rsidR="00942FC0" w:rsidRDefault="00942FC0" w:rsidP="00982F90">
      <w:pPr>
        <w:tabs>
          <w:tab w:val="left" w:pos="4962"/>
        </w:tabs>
      </w:pPr>
    </w:p>
    <w:p w14:paraId="390D4A98" w14:textId="77777777" w:rsidR="00D6289A" w:rsidRDefault="00D6289A" w:rsidP="00982F90">
      <w:pPr>
        <w:tabs>
          <w:tab w:val="left" w:pos="4962"/>
        </w:tabs>
      </w:pPr>
      <w:r>
        <w:t>Twee</w:t>
      </w:r>
      <w:r w:rsidRPr="00E66A6F">
        <w:t xml:space="preserve"> </w:t>
      </w:r>
      <w:r>
        <w:t xml:space="preserve">beoordelaars zijn aanwezig bij het </w:t>
      </w:r>
      <w:proofErr w:type="spellStart"/>
      <w:r w:rsidR="00EC220F">
        <w:t>exameneindgesprek</w:t>
      </w:r>
      <w:proofErr w:type="spellEnd"/>
      <w:r>
        <w:t>.</w:t>
      </w:r>
      <w:r w:rsidRPr="00E66A6F">
        <w:t xml:space="preserve"> </w:t>
      </w:r>
      <w:r>
        <w:t xml:space="preserve">Zij beoordelen samen of voldaan is aan de criteria. Een van de beoordelaars voert voornamelijk het gesprek, de andere beoordelaar maakt voornamelijk aantekeningen </w:t>
      </w:r>
    </w:p>
    <w:p w14:paraId="4DF37007" w14:textId="77777777" w:rsidR="001E202F" w:rsidRDefault="000559FB" w:rsidP="00982F90">
      <w:pPr>
        <w:tabs>
          <w:tab w:val="left" w:pos="4962"/>
        </w:tabs>
      </w:pPr>
      <w:r>
        <w:t xml:space="preserve">Om te voorkomen dat een beoordelaar al van te voren een oordeel over je klaar heeft hebben we gekozen voor de WACKER-methode. Een van de beoordelaars voert voornamelijk het gesprek met je en de andere beoordelaar maakt korte aantekeningen van het gesprek. Via de WACKER-methode </w:t>
      </w:r>
      <w:r w:rsidR="007B2A76">
        <w:t>w</w:t>
      </w:r>
      <w:r>
        <w:t xml:space="preserve">orden deze aantekeningen in categorieën verdeeld en pas daarna komt er een beoordeling uit. </w:t>
      </w:r>
      <w:r w:rsidR="00942FC0">
        <w:t>Op deze manier kunnen de beoordelaars zo objectief mogelijk een beoordeling vaststellen</w:t>
      </w:r>
      <w:r w:rsidR="00942FC0" w:rsidRPr="00942FC0">
        <w:t xml:space="preserve"> </w:t>
      </w:r>
      <w:r w:rsidR="00942FC0">
        <w:br/>
      </w:r>
      <w:r w:rsidR="00982F90">
        <w:t>Na afloop van het gesprek wordt bekeken over welke competenties de gegeven antwoorden gingen. Vervolgens worden de antwoorden beoordeeld. De beoordelaars komen tot overeenstemming en delen jou de uitkomst mee.</w:t>
      </w:r>
    </w:p>
    <w:p w14:paraId="0F1D88F9" w14:textId="77777777" w:rsidR="000D4533" w:rsidRDefault="000D4533" w:rsidP="00987A98">
      <w:pPr>
        <w:rPr>
          <w:rFonts w:ascii="Cambria" w:hAnsi="Cambria"/>
          <w:b/>
          <w:color w:val="365F91"/>
          <w:sz w:val="28"/>
        </w:rPr>
      </w:pPr>
    </w:p>
    <w:p w14:paraId="7B1C766B" w14:textId="77777777" w:rsidR="00246BF1" w:rsidRPr="00987A98" w:rsidRDefault="00246BF1" w:rsidP="00987A98">
      <w:pPr>
        <w:rPr>
          <w:rFonts w:ascii="Cambria" w:hAnsi="Cambria"/>
          <w:b/>
          <w:color w:val="365F91"/>
          <w:sz w:val="28"/>
        </w:rPr>
      </w:pPr>
      <w:r w:rsidRPr="00987A98">
        <w:rPr>
          <w:rFonts w:ascii="Cambria" w:hAnsi="Cambria"/>
          <w:b/>
          <w:color w:val="365F91"/>
          <w:sz w:val="28"/>
        </w:rPr>
        <w:t xml:space="preserve">Hoofdstuk 2  De voorbereiding op het </w:t>
      </w:r>
      <w:proofErr w:type="spellStart"/>
      <w:r w:rsidR="001231A1">
        <w:rPr>
          <w:rFonts w:ascii="Cambria" w:hAnsi="Cambria"/>
          <w:b/>
          <w:color w:val="365F91"/>
          <w:sz w:val="28"/>
        </w:rPr>
        <w:t>exameneindgesprek</w:t>
      </w:r>
      <w:proofErr w:type="spellEnd"/>
      <w:r w:rsidR="007B2A76">
        <w:rPr>
          <w:rFonts w:ascii="Cambria" w:hAnsi="Cambria"/>
          <w:b/>
          <w:color w:val="365F91"/>
          <w:sz w:val="28"/>
        </w:rPr>
        <w:br/>
      </w:r>
    </w:p>
    <w:p w14:paraId="0DF7EF65" w14:textId="77777777" w:rsidR="002872B9" w:rsidRDefault="002872B9" w:rsidP="00246BF1">
      <w:r>
        <w:t xml:space="preserve">In hoofdstuk 1 is beschreven dat het </w:t>
      </w:r>
      <w:proofErr w:type="spellStart"/>
      <w:r w:rsidR="001231A1">
        <w:t>exameneindgesprek</w:t>
      </w:r>
      <w:proofErr w:type="spellEnd"/>
      <w:r>
        <w:t xml:space="preserve"> met de beoordelaars gevoerd wordt volgens de </w:t>
      </w:r>
      <w:r w:rsidR="00B62BD8">
        <w:t>STARR(T)</w:t>
      </w:r>
      <w:r>
        <w:t xml:space="preserve">-methode. De basis voor het gesprek zijn </w:t>
      </w:r>
      <w:r w:rsidR="002B2534">
        <w:t xml:space="preserve">jouw </w:t>
      </w:r>
      <w:r>
        <w:t>beschrijvingen van situaties die j</w:t>
      </w:r>
      <w:r w:rsidR="002B2534">
        <w:t>e</w:t>
      </w:r>
      <w:r>
        <w:t xml:space="preserve"> hebt meegemaakt en waarmee j</w:t>
      </w:r>
      <w:r w:rsidR="002B2534">
        <w:t>e</w:t>
      </w:r>
      <w:r>
        <w:t xml:space="preserve"> </w:t>
      </w:r>
      <w:r w:rsidR="00D6289A">
        <w:t xml:space="preserve">inspanning en ontwikkeling in LLB </w:t>
      </w:r>
      <w:r>
        <w:t>aanto</w:t>
      </w:r>
      <w:r w:rsidR="002B2534">
        <w:t>o</w:t>
      </w:r>
      <w:r>
        <w:t>n</w:t>
      </w:r>
      <w:r w:rsidR="002B2534">
        <w:t>t</w:t>
      </w:r>
      <w:r>
        <w:t xml:space="preserve"> </w:t>
      </w:r>
      <w:r w:rsidR="00D6289A">
        <w:t xml:space="preserve">– ook als beginnend beroepsbeoefenaar - </w:t>
      </w:r>
      <w:r w:rsidR="002B2534">
        <w:t xml:space="preserve">in je denken en </w:t>
      </w:r>
      <w:r w:rsidR="00D6289A">
        <w:t xml:space="preserve">spreken. </w:t>
      </w:r>
      <w:r w:rsidR="002B2534">
        <w:t>.</w:t>
      </w:r>
      <w:r>
        <w:t xml:space="preserve"> </w:t>
      </w:r>
    </w:p>
    <w:p w14:paraId="7BA7A75E" w14:textId="77777777" w:rsidR="002B2534" w:rsidRPr="002B2534" w:rsidRDefault="00B528C0" w:rsidP="00246BF1">
      <w:pPr>
        <w:rPr>
          <w:b/>
        </w:rPr>
      </w:pPr>
      <w:r>
        <w:rPr>
          <w:b/>
        </w:rPr>
        <w:t xml:space="preserve">2.1 </w:t>
      </w:r>
      <w:r w:rsidR="002B2534" w:rsidRPr="002B2534">
        <w:rPr>
          <w:b/>
        </w:rPr>
        <w:t>Opdracht</w:t>
      </w:r>
    </w:p>
    <w:p w14:paraId="69CCAB65" w14:textId="77777777" w:rsidR="00246BF1" w:rsidRDefault="00246BF1" w:rsidP="00246BF1">
      <w:r>
        <w:t xml:space="preserve">Beschrijf </w:t>
      </w:r>
      <w:r w:rsidR="002872B9">
        <w:t xml:space="preserve">minimaal </w:t>
      </w:r>
      <w:r>
        <w:t>twee situaties waarin je laat zien</w:t>
      </w:r>
      <w:r w:rsidR="002872B9">
        <w:t xml:space="preserve"> dat je een ontwikkeling hebt meegemaakt op het gebied van  </w:t>
      </w:r>
      <w:r w:rsidR="000F1819">
        <w:t>trajectlijn 1 van LLB</w:t>
      </w:r>
    </w:p>
    <w:p w14:paraId="6BD83168" w14:textId="77777777" w:rsidR="00B528C0" w:rsidRDefault="00A879D5" w:rsidP="00246BF1">
      <w:r>
        <w:rPr>
          <w:rFonts w:cs="Arial"/>
          <w:b/>
          <w:iCs/>
          <w:noProof/>
          <w:lang w:eastAsia="nl-NL" w:bidi="ar-SA"/>
        </w:rPr>
        <mc:AlternateContent>
          <mc:Choice Requires="wpg">
            <w:drawing>
              <wp:anchor distT="0" distB="0" distL="114300" distR="114300" simplePos="0" relativeHeight="251657728" behindDoc="0" locked="0" layoutInCell="1" allowOverlap="1" wp14:anchorId="6A455BC3" wp14:editId="01DE341E">
                <wp:simplePos x="0" y="0"/>
                <wp:positionH relativeFrom="column">
                  <wp:posOffset>76200</wp:posOffset>
                </wp:positionH>
                <wp:positionV relativeFrom="paragraph">
                  <wp:posOffset>62230</wp:posOffset>
                </wp:positionV>
                <wp:extent cx="2995295" cy="2211070"/>
                <wp:effectExtent l="0" t="0" r="1905" b="0"/>
                <wp:wrapSquare wrapText="largest"/>
                <wp:docPr id="1"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5295" cy="2211070"/>
                          <a:chOff x="2295" y="2130"/>
                          <a:chExt cx="5445" cy="3990"/>
                        </a:xfrm>
                      </wpg:grpSpPr>
                      <wps:wsp>
                        <wps:cNvPr id="3" name="Rectangle 81"/>
                        <wps:cNvSpPr>
                          <a:spLocks noChangeArrowheads="1"/>
                        </wps:cNvSpPr>
                        <wps:spPr bwMode="auto">
                          <a:xfrm>
                            <a:off x="5835" y="5490"/>
                            <a:ext cx="190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3BDD6" w14:textId="77777777" w:rsidR="007D3590" w:rsidRPr="00AB55C3" w:rsidRDefault="007D3590" w:rsidP="00B528C0">
                              <w:pPr>
                                <w:rPr>
                                  <w:rFonts w:ascii="Arial" w:hAnsi="Arial" w:cs="Arial"/>
                                </w:rPr>
                              </w:pPr>
                              <w:r>
                                <w:t xml:space="preserve"> </w:t>
                              </w:r>
                              <w:r w:rsidRPr="00AB55C3">
                                <w:rPr>
                                  <w:rFonts w:ascii="Arial" w:hAnsi="Arial" w:cs="Arial"/>
                                </w:rPr>
                                <w:t xml:space="preserve"> Actie </w:t>
                              </w:r>
                            </w:p>
                          </w:txbxContent>
                        </wps:txbx>
                        <wps:bodyPr rot="0" vert="horz" wrap="square" lIns="0" tIns="45720" rIns="0" bIns="45720" anchor="t" anchorCtr="0" upright="1">
                          <a:noAutofit/>
                        </wps:bodyPr>
                      </wps:wsp>
                      <wpg:grpSp>
                        <wpg:cNvPr id="4" name="Group 82"/>
                        <wpg:cNvGrpSpPr>
                          <a:grpSpLocks/>
                        </wpg:cNvGrpSpPr>
                        <wpg:grpSpPr bwMode="auto">
                          <a:xfrm>
                            <a:off x="2295" y="2130"/>
                            <a:ext cx="5355" cy="3990"/>
                            <a:chOff x="2295" y="2130"/>
                            <a:chExt cx="5355" cy="3990"/>
                          </a:xfrm>
                        </wpg:grpSpPr>
                        <wps:wsp>
                          <wps:cNvPr id="5" name="Rectangle 83"/>
                          <wps:cNvSpPr>
                            <a:spLocks noChangeArrowheads="1"/>
                          </wps:cNvSpPr>
                          <wps:spPr bwMode="auto">
                            <a:xfrm>
                              <a:off x="4740" y="2130"/>
                              <a:ext cx="11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D609E0" w14:textId="77777777" w:rsidR="007D3590" w:rsidRPr="00AB55C3" w:rsidRDefault="007D3590" w:rsidP="00B528C0">
                                <w:pPr>
                                  <w:rPr>
                                    <w:rFonts w:ascii="Arial" w:hAnsi="Arial" w:cs="Arial"/>
                                  </w:rPr>
                                </w:pPr>
                                <w:r w:rsidRPr="00AB55C3">
                                  <w:rPr>
                                    <w:rFonts w:ascii="Arial" w:hAnsi="Arial" w:cs="Arial"/>
                                  </w:rPr>
                                  <w:t xml:space="preserve">   Situatie</w:t>
                                </w:r>
                              </w:p>
                            </w:txbxContent>
                          </wps:txbx>
                          <wps:bodyPr rot="0" vert="horz" wrap="square" lIns="0" tIns="45720" rIns="0" bIns="45720" anchor="t" anchorCtr="0" upright="1">
                            <a:noAutofit/>
                          </wps:bodyPr>
                        </wps:wsp>
                        <wps:wsp>
                          <wps:cNvPr id="6" name="Rectangle 84"/>
                          <wps:cNvSpPr>
                            <a:spLocks noChangeArrowheads="1"/>
                          </wps:cNvSpPr>
                          <wps:spPr bwMode="auto">
                            <a:xfrm>
                              <a:off x="2295" y="3300"/>
                              <a:ext cx="11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63D839" w14:textId="77777777" w:rsidR="007D3590" w:rsidRPr="00AB55C3" w:rsidRDefault="007D3590" w:rsidP="00B528C0">
                                <w:pPr>
                                  <w:rPr>
                                    <w:rFonts w:ascii="Arial" w:hAnsi="Arial" w:cs="Arial"/>
                                  </w:rPr>
                                </w:pPr>
                                <w:r w:rsidRPr="00AB55C3">
                                  <w:rPr>
                                    <w:rFonts w:ascii="Arial" w:hAnsi="Arial" w:cs="Arial"/>
                                  </w:rPr>
                                  <w:t>Reflectie</w:t>
                                </w:r>
                              </w:p>
                            </w:txbxContent>
                          </wps:txbx>
                          <wps:bodyPr rot="0" vert="horz" wrap="square" lIns="0" tIns="45720" rIns="0" bIns="45720" anchor="t" anchorCtr="0" upright="1">
                            <a:noAutofit/>
                          </wps:bodyPr>
                        </wps:wsp>
                        <wps:wsp>
                          <wps:cNvPr id="7" name="Rectangle 85"/>
                          <wps:cNvSpPr>
                            <a:spLocks noChangeArrowheads="1"/>
                          </wps:cNvSpPr>
                          <wps:spPr bwMode="auto">
                            <a:xfrm>
                              <a:off x="6480" y="3375"/>
                              <a:ext cx="11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61E39" w14:textId="77777777" w:rsidR="007D3590" w:rsidRPr="00AB55C3" w:rsidRDefault="007D3590" w:rsidP="00B528C0">
                                <w:pPr>
                                  <w:rPr>
                                    <w:rFonts w:ascii="Arial" w:hAnsi="Arial" w:cs="Arial"/>
                                  </w:rPr>
                                </w:pPr>
                                <w:r>
                                  <w:t xml:space="preserve">  </w:t>
                                </w:r>
                                <w:r w:rsidRPr="00AB55C3">
                                  <w:rPr>
                                    <w:rFonts w:ascii="Arial" w:hAnsi="Arial" w:cs="Arial"/>
                                  </w:rPr>
                                  <w:t>Taak</w:t>
                                </w:r>
                              </w:p>
                            </w:txbxContent>
                          </wps:txbx>
                          <wps:bodyPr rot="0" vert="horz" wrap="square" lIns="0" tIns="45720" rIns="0" bIns="45720" anchor="t" anchorCtr="0" upright="1">
                            <a:noAutofit/>
                          </wps:bodyPr>
                        </wps:wsp>
                        <wps:wsp>
                          <wps:cNvPr id="8" name="Rectangle 86"/>
                          <wps:cNvSpPr>
                            <a:spLocks noChangeArrowheads="1"/>
                          </wps:cNvSpPr>
                          <wps:spPr bwMode="auto">
                            <a:xfrm>
                              <a:off x="2865" y="5715"/>
                              <a:ext cx="126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E1D76" w14:textId="77777777" w:rsidR="007D3590" w:rsidRPr="00AB55C3" w:rsidRDefault="007D3590" w:rsidP="00B528C0">
                                <w:pPr>
                                  <w:rPr>
                                    <w:rFonts w:ascii="Arial" w:hAnsi="Arial" w:cs="Arial"/>
                                  </w:rPr>
                                </w:pPr>
                                <w:r w:rsidRPr="00AB55C3">
                                  <w:rPr>
                                    <w:rFonts w:ascii="Arial" w:hAnsi="Arial" w:cs="Arial"/>
                                  </w:rPr>
                                  <w:t>Resultaat</w:t>
                                </w:r>
                              </w:p>
                            </w:txbxContent>
                          </wps:txbx>
                          <wps:bodyPr rot="0" vert="horz" wrap="square" lIns="0" tIns="45720" rIns="0" bIns="45720" anchor="t" anchorCtr="0" upright="1">
                            <a:noAutofit/>
                          </wps:bodyPr>
                        </wps:wsp>
                        <wps:wsp>
                          <wps:cNvPr id="9" name="AutoShape 87"/>
                          <wps:cNvSpPr>
                            <a:spLocks noChangeArrowheads="1"/>
                          </wps:cNvSpPr>
                          <wps:spPr bwMode="auto">
                            <a:xfrm>
                              <a:off x="3060" y="2310"/>
                              <a:ext cx="3555" cy="3480"/>
                            </a:xfrm>
                            <a:prstGeom prst="star5">
                              <a:avLst/>
                            </a:prstGeom>
                            <a:solidFill>
                              <a:srgbClr val="FFFFFF"/>
                            </a:solidFill>
                            <a:ln w="19050" cap="rnd">
                              <a:solidFill>
                                <a:srgbClr val="000000"/>
                              </a:solidFill>
                              <a:prstDash val="sysDot"/>
                              <a:miter lim="800000"/>
                              <a:headEnd/>
                              <a:tailEnd/>
                            </a:ln>
                          </wps:spPr>
                          <wps:txbx>
                            <w:txbxContent>
                              <w:p w14:paraId="47D36B19" w14:textId="77777777" w:rsidR="007D3590" w:rsidRDefault="007D3590" w:rsidP="00B528C0">
                                <w:pPr>
                                  <w:jc w:val="center"/>
                                  <w:rPr>
                                    <w:sz w:val="28"/>
                                  </w:rPr>
                                </w:pPr>
                              </w:p>
                              <w:p w14:paraId="14C08BB5" w14:textId="77777777" w:rsidR="007D3590" w:rsidRDefault="007D3590" w:rsidP="00B528C0">
                                <w:pPr>
                                  <w:jc w:val="center"/>
                                  <w:rPr>
                                    <w:sz w:val="28"/>
                                  </w:rPr>
                                </w:pPr>
                                <w:r>
                                  <w:rPr>
                                    <w:sz w:val="28"/>
                                  </w:rPr>
                                  <w:t>STARR</w:t>
                                </w:r>
                              </w:p>
                            </w:txbxContent>
                          </wps:txbx>
                          <wps:bodyPr rot="0" vert="horz" wrap="square" lIns="0" tIns="45720" rIns="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A455BC3" id="Group 80" o:spid="_x0000_s1026" style="position:absolute;margin-left:6pt;margin-top:4.9pt;width:235.85pt;height:174.1pt;z-index:251657728" coordorigin="2295,2130" coordsize="5445,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">
                <v:rect id="Rectangle 81" o:spid="_x0000_s1027" style="position:absolute;left:5835;top:5490;width:19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" stroked="f">
                  <v:textbox inset="0,,0">
                    <w:txbxContent>
                      <w:p w14:paraId="2153BDD6" w14:textId="77777777" w:rsidR="007D3590" w:rsidRPr="00AB55C3" w:rsidRDefault="007D3590" w:rsidP="00B528C0">
                        <w:pPr>
                          <w:rPr>
                            <w:rFonts w:ascii="Arial" w:hAnsi="Arial" w:cs="Arial"/>
                          </w:rPr>
                        </w:pPr>
                        <w:r>
                          <w:t xml:space="preserve"> </w:t>
                        </w:r>
                        <w:r w:rsidRPr="00AB55C3">
                          <w:rPr>
                            <w:rFonts w:ascii="Arial" w:hAnsi="Arial" w:cs="Arial"/>
                          </w:rPr>
                          <w:t xml:space="preserve"> Actie </w:t>
                        </w:r>
                      </w:p>
                    </w:txbxContent>
                  </v:textbox>
                </v:rect>
                <v:group id="Group 82" o:spid="_x0000_s1028" style="position:absolute;left:2295;top:2130;width:5355;height:3990" coordorigin="2295,2130" coordsize="5355,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83" o:spid="_x0000_s1029" style="position:absolute;left:4740;top:2130;width:11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" stroked="f">
                    <v:textbox inset="0,,0">
                      <w:txbxContent>
                        <w:p w14:paraId="22D609E0" w14:textId="77777777" w:rsidR="007D3590" w:rsidRPr="00AB55C3" w:rsidRDefault="007D3590" w:rsidP="00B528C0">
                          <w:pPr>
                            <w:rPr>
                              <w:rFonts w:ascii="Arial" w:hAnsi="Arial" w:cs="Arial"/>
                            </w:rPr>
                          </w:pPr>
                          <w:r w:rsidRPr="00AB55C3">
                            <w:rPr>
                              <w:rFonts w:ascii="Arial" w:hAnsi="Arial" w:cs="Arial"/>
                            </w:rPr>
                            <w:t xml:space="preserve">   Situatie</w:t>
                          </w:r>
                        </w:p>
                      </w:txbxContent>
                    </v:textbox>
                  </v:rect>
                  <v:rect id="Rectangle 84" o:spid="_x0000_s1030" style="position:absolute;left:2295;top:3300;width:11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" stroked="f">
                    <v:textbox inset="0,,0">
                      <w:txbxContent>
                        <w:p w14:paraId="7263D839" w14:textId="77777777" w:rsidR="007D3590" w:rsidRPr="00AB55C3" w:rsidRDefault="007D3590" w:rsidP="00B528C0">
                          <w:pPr>
                            <w:rPr>
                              <w:rFonts w:ascii="Arial" w:hAnsi="Arial" w:cs="Arial"/>
                            </w:rPr>
                          </w:pPr>
                          <w:r w:rsidRPr="00AB55C3">
                            <w:rPr>
                              <w:rFonts w:ascii="Arial" w:hAnsi="Arial" w:cs="Arial"/>
                            </w:rPr>
                            <w:t>Reflectie</w:t>
                          </w:r>
                        </w:p>
                      </w:txbxContent>
                    </v:textbox>
                  </v:rect>
                  <v:rect id="Rectangle 85" o:spid="_x0000_s1031" style="position:absolute;left:6480;top:3375;width:11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" stroked="f">
                    <v:textbox inset="0,,0">
                      <w:txbxContent>
                        <w:p w14:paraId="4FE61E39" w14:textId="77777777" w:rsidR="007D3590" w:rsidRPr="00AB55C3" w:rsidRDefault="007D3590" w:rsidP="00B528C0">
                          <w:pPr>
                            <w:rPr>
                              <w:rFonts w:ascii="Arial" w:hAnsi="Arial" w:cs="Arial"/>
                            </w:rPr>
                          </w:pPr>
                          <w:r>
                            <w:t xml:space="preserve">  </w:t>
                          </w:r>
                          <w:r w:rsidRPr="00AB55C3">
                            <w:rPr>
                              <w:rFonts w:ascii="Arial" w:hAnsi="Arial" w:cs="Arial"/>
                            </w:rPr>
                            <w:t>Taak</w:t>
                          </w:r>
                        </w:p>
                      </w:txbxContent>
                    </v:textbox>
                  </v:rect>
                  <v:rect id="Rectangle 86" o:spid="_x0000_s1032" style="position:absolute;left:2865;top:5715;width:126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" stroked="f">
                    <v:textbox inset="0,,0">
                      <w:txbxContent>
                        <w:p w14:paraId="220E1D76" w14:textId="77777777" w:rsidR="007D3590" w:rsidRPr="00AB55C3" w:rsidRDefault="007D3590" w:rsidP="00B528C0">
                          <w:pPr>
                            <w:rPr>
                              <w:rFonts w:ascii="Arial" w:hAnsi="Arial" w:cs="Arial"/>
                            </w:rPr>
                          </w:pPr>
                          <w:r w:rsidRPr="00AB55C3">
                            <w:rPr>
                              <w:rFonts w:ascii="Arial" w:hAnsi="Arial" w:cs="Arial"/>
                            </w:rPr>
                            <w:t>Resultaat</w:t>
                          </w:r>
                        </w:p>
                      </w:txbxContent>
                    </v:textbox>
                  </v:rect>
                  <v:shape id="AutoShape 87" o:spid="_x0000_s1033" style="position:absolute;left:3060;top:2310;width:3555;height:3480;visibility:visible;mso-wrap-style:square;v-text-anchor:top"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" adj="-11796480,,5400" path="m,3819r3820,l5001,,6180,3819r3820,l6909,6181r1181,3819l5001,7638,1910,10000,3091,6181,,3819xe" strokeweight="1.5pt">
                    <v:stroke dashstyle="1 1" joinstyle="miter" endcap="round"/>
                    <v:formulas/>
                    <v:path o:connecttype="custom" o:connectlocs="0,1329;1358,1329;1778,0;2197,1329;3555,1329;2456,2151;2876,3480;1778,2658;679,3480;1099,2151;0,1329" o:connectangles="0,0,0,0,0,0,0,0,0,0,0" textboxrect="0,0,10000,10000"/>
                    <v:textbox inset="0,,0">
                      <w:txbxContent>
                        <w:p w14:paraId="47D36B19" w14:textId="77777777" w:rsidR="007D3590" w:rsidRDefault="007D3590" w:rsidP="00B528C0">
                          <w:pPr>
                            <w:jc w:val="center"/>
                            <w:rPr>
                              <w:sz w:val="28"/>
                            </w:rPr>
                          </w:pPr>
                        </w:p>
                        <w:p w14:paraId="14C08BB5" w14:textId="77777777" w:rsidR="007D3590" w:rsidRDefault="007D3590" w:rsidP="00B528C0">
                          <w:pPr>
                            <w:jc w:val="center"/>
                            <w:rPr>
                              <w:sz w:val="28"/>
                            </w:rPr>
                          </w:pPr>
                          <w:r>
                            <w:rPr>
                              <w:sz w:val="28"/>
                            </w:rPr>
                            <w:t>STARR</w:t>
                          </w:r>
                        </w:p>
                      </w:txbxContent>
                    </v:textbox>
                  </v:shape>
                </v:group>
                <w10:wrap type="square" side="largest"/>
              </v:group>
            </w:pict>
          </mc:Fallback>
        </mc:AlternateContent>
      </w:r>
      <w:r w:rsidR="002872B9">
        <w:t xml:space="preserve">Gebruik voor je beschrijvingen de zes categorieën van de </w:t>
      </w:r>
      <w:r w:rsidR="00B62BD8">
        <w:t>STARR(T)</w:t>
      </w:r>
      <w:r w:rsidR="002872B9">
        <w:t xml:space="preserve">-methode.  </w:t>
      </w:r>
      <w:r w:rsidR="00B528C0">
        <w:t>Hieronder wordt uitgelegd wat de bedoeling is van elk onderdeel.</w:t>
      </w:r>
    </w:p>
    <w:p w14:paraId="5FEC5C50" w14:textId="77777777" w:rsidR="00B528C0" w:rsidRDefault="00B528C0" w:rsidP="00B528C0">
      <w:pPr>
        <w:spacing w:line="240" w:lineRule="auto"/>
        <w:rPr>
          <w:rFonts w:cs="Arial"/>
          <w:b/>
          <w:iCs/>
        </w:rPr>
      </w:pPr>
      <w:r w:rsidRPr="00916BBB">
        <w:rPr>
          <w:rFonts w:cs="Arial"/>
          <w:b/>
          <w:iCs/>
        </w:rPr>
        <w:t>STARR</w:t>
      </w:r>
      <w:r w:rsidR="00B62BD8">
        <w:rPr>
          <w:rFonts w:cs="Arial"/>
          <w:b/>
          <w:iCs/>
        </w:rPr>
        <w:t>(</w:t>
      </w:r>
      <w:r>
        <w:rPr>
          <w:rFonts w:cs="Arial"/>
          <w:b/>
          <w:iCs/>
        </w:rPr>
        <w:t>T</w:t>
      </w:r>
      <w:r w:rsidR="00B62BD8">
        <w:rPr>
          <w:rFonts w:cs="Arial"/>
          <w:b/>
          <w:iCs/>
        </w:rPr>
        <w:t>)</w:t>
      </w:r>
      <w:r w:rsidRPr="00916BBB">
        <w:rPr>
          <w:rFonts w:cs="Arial"/>
          <w:b/>
          <w:iCs/>
        </w:rPr>
        <w:t xml:space="preserve"> = Situatie, Taak, Actie, Resultaat, Reflectie</w:t>
      </w:r>
      <w:r>
        <w:rPr>
          <w:rFonts w:cs="Arial"/>
          <w:b/>
          <w:iCs/>
        </w:rPr>
        <w:t>, Transfer</w:t>
      </w:r>
      <w:r w:rsidRPr="00916BBB">
        <w:rPr>
          <w:rFonts w:cs="Arial"/>
          <w:b/>
          <w:iCs/>
        </w:rPr>
        <w:t xml:space="preserve">. </w:t>
      </w:r>
    </w:p>
    <w:p w14:paraId="099E5AE2" w14:textId="77777777" w:rsidR="00B62BD8" w:rsidRDefault="00B62BD8" w:rsidP="00B528C0">
      <w:pPr>
        <w:spacing w:line="240" w:lineRule="auto"/>
        <w:rPr>
          <w:rFonts w:cs="Arial"/>
          <w:b/>
          <w:iCs/>
        </w:rPr>
      </w:pPr>
    </w:p>
    <w:p w14:paraId="1B114035" w14:textId="77777777" w:rsidR="00B62BD8" w:rsidRDefault="00B62BD8" w:rsidP="00B528C0">
      <w:pPr>
        <w:spacing w:line="240" w:lineRule="auto"/>
        <w:rPr>
          <w:rFonts w:cs="Arial"/>
          <w:b/>
          <w:iCs/>
        </w:rPr>
      </w:pPr>
    </w:p>
    <w:p w14:paraId="7FD8FC41" w14:textId="77777777" w:rsidR="000C400D" w:rsidRDefault="000C400D" w:rsidP="00B528C0">
      <w:pPr>
        <w:spacing w:line="240" w:lineRule="auto"/>
        <w:rPr>
          <w:rFonts w:cs="Arial"/>
          <w:b/>
          <w:iCs/>
        </w:rPr>
      </w:pPr>
    </w:p>
    <w:p w14:paraId="425242FF" w14:textId="77777777" w:rsidR="007B2A76" w:rsidRDefault="007B2A76" w:rsidP="00B528C0">
      <w:pPr>
        <w:spacing w:line="240" w:lineRule="auto"/>
        <w:rPr>
          <w:rFonts w:cs="Arial"/>
          <w:b/>
          <w:iCs/>
        </w:rPr>
      </w:pPr>
    </w:p>
    <w:p w14:paraId="68E1145D" w14:textId="77777777" w:rsidR="008B1E5B" w:rsidRDefault="008B1E5B" w:rsidP="00B528C0">
      <w:pPr>
        <w:spacing w:line="240" w:lineRule="auto"/>
        <w:rPr>
          <w:rFonts w:cs="Arial"/>
          <w:b/>
          <w:iCs/>
        </w:rPr>
      </w:pPr>
    </w:p>
    <w:p w14:paraId="1DD72AEC" w14:textId="77777777" w:rsidR="007B2A76" w:rsidRDefault="007B2A76" w:rsidP="00B528C0">
      <w:pPr>
        <w:spacing w:line="240" w:lineRule="auto"/>
        <w:rPr>
          <w:rFonts w:cs="Arial"/>
          <w:b/>
          <w:iCs/>
        </w:rPr>
      </w:pPr>
    </w:p>
    <w:p w14:paraId="6296723B" w14:textId="77777777" w:rsidR="007B2A76" w:rsidRDefault="007B2A76" w:rsidP="00B528C0">
      <w:pPr>
        <w:spacing w:line="240" w:lineRule="auto"/>
        <w:rPr>
          <w:rFonts w:cs="Arial"/>
          <w:b/>
          <w:iCs/>
        </w:rPr>
      </w:pPr>
    </w:p>
    <w:tbl>
      <w:tblPr>
        <w:tblW w:w="9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22"/>
        <w:gridCol w:w="1192"/>
        <w:gridCol w:w="7528"/>
      </w:tblGrid>
      <w:tr w:rsidR="00B528C0" w:rsidRPr="00E66A6F" w14:paraId="6265428C" w14:textId="77777777">
        <w:trPr>
          <w:cantSplit/>
          <w:trHeight w:val="549"/>
        </w:trPr>
        <w:tc>
          <w:tcPr>
            <w:tcW w:w="422" w:type="dxa"/>
          </w:tcPr>
          <w:p w14:paraId="40A91AC0" w14:textId="77777777" w:rsidR="00B528C0" w:rsidRPr="00E66A6F" w:rsidRDefault="00B528C0" w:rsidP="00067812">
            <w:pPr>
              <w:tabs>
                <w:tab w:val="left" w:pos="4962"/>
              </w:tabs>
            </w:pPr>
            <w:r w:rsidRPr="00E66A6F">
              <w:t>S</w:t>
            </w:r>
          </w:p>
        </w:tc>
        <w:tc>
          <w:tcPr>
            <w:tcW w:w="1192" w:type="dxa"/>
          </w:tcPr>
          <w:p w14:paraId="3273FF02" w14:textId="77777777" w:rsidR="00B528C0" w:rsidRPr="00E66A6F" w:rsidRDefault="00B528C0" w:rsidP="00067812">
            <w:pPr>
              <w:tabs>
                <w:tab w:val="left" w:pos="4962"/>
              </w:tabs>
            </w:pPr>
            <w:r w:rsidRPr="00E66A6F">
              <w:t>Situatie</w:t>
            </w:r>
          </w:p>
        </w:tc>
        <w:tc>
          <w:tcPr>
            <w:tcW w:w="7528" w:type="dxa"/>
          </w:tcPr>
          <w:p w14:paraId="270ABF9A" w14:textId="77777777" w:rsidR="00B528C0" w:rsidRPr="00C15DCF" w:rsidRDefault="00B62BD8" w:rsidP="00D6289A">
            <w:pPr>
              <w:tabs>
                <w:tab w:val="left" w:pos="4962"/>
              </w:tabs>
            </w:pPr>
            <w:r>
              <w:t>Beschrijf</w:t>
            </w:r>
            <w:r w:rsidR="00B528C0" w:rsidRPr="00E66A6F">
              <w:t xml:space="preserve"> een bepaalde situatie waarin een bepaalde competentie </w:t>
            </w:r>
            <w:r w:rsidR="00D6289A">
              <w:t>nodig was</w:t>
            </w:r>
            <w:r w:rsidR="00B528C0" w:rsidRPr="00E66A6F">
              <w:t>.</w:t>
            </w:r>
          </w:p>
        </w:tc>
      </w:tr>
      <w:tr w:rsidR="00B528C0" w:rsidRPr="00E66A6F" w14:paraId="22CC49B0" w14:textId="77777777">
        <w:trPr>
          <w:cantSplit/>
          <w:trHeight w:val="20"/>
        </w:trPr>
        <w:tc>
          <w:tcPr>
            <w:tcW w:w="422" w:type="dxa"/>
          </w:tcPr>
          <w:p w14:paraId="61B6D943" w14:textId="77777777" w:rsidR="00B528C0" w:rsidRPr="00E66A6F" w:rsidRDefault="00B528C0" w:rsidP="00067812">
            <w:pPr>
              <w:tabs>
                <w:tab w:val="left" w:pos="4962"/>
              </w:tabs>
            </w:pPr>
            <w:r w:rsidRPr="00E66A6F">
              <w:t>T</w:t>
            </w:r>
          </w:p>
        </w:tc>
        <w:tc>
          <w:tcPr>
            <w:tcW w:w="1192" w:type="dxa"/>
          </w:tcPr>
          <w:p w14:paraId="3EB9C877" w14:textId="77777777" w:rsidR="00B528C0" w:rsidRPr="00E66A6F" w:rsidRDefault="00B528C0" w:rsidP="00067812">
            <w:pPr>
              <w:tabs>
                <w:tab w:val="left" w:pos="4962"/>
              </w:tabs>
            </w:pPr>
            <w:r w:rsidRPr="00E66A6F">
              <w:t>Taak</w:t>
            </w:r>
          </w:p>
        </w:tc>
        <w:tc>
          <w:tcPr>
            <w:tcW w:w="7528" w:type="dxa"/>
          </w:tcPr>
          <w:p w14:paraId="784C50FF" w14:textId="77777777" w:rsidR="00B528C0" w:rsidRPr="00C15DCF" w:rsidRDefault="00B62BD8" w:rsidP="00D6289A">
            <w:pPr>
              <w:tabs>
                <w:tab w:val="left" w:pos="4962"/>
              </w:tabs>
            </w:pPr>
            <w:r>
              <w:t>Beschrijf</w:t>
            </w:r>
            <w:r w:rsidRPr="00E66A6F">
              <w:t xml:space="preserve"> </w:t>
            </w:r>
            <w:r w:rsidR="00B528C0" w:rsidRPr="00E66A6F">
              <w:t xml:space="preserve">welke taak of rol </w:t>
            </w:r>
            <w:r>
              <w:t>je</w:t>
            </w:r>
            <w:r w:rsidR="00B528C0" w:rsidRPr="00E66A6F">
              <w:t xml:space="preserve"> </w:t>
            </w:r>
            <w:r w:rsidR="00D6289A">
              <w:t>in die situatie</w:t>
            </w:r>
            <w:r w:rsidR="00D6289A" w:rsidRPr="00E66A6F">
              <w:t xml:space="preserve"> </w:t>
            </w:r>
            <w:r w:rsidR="00B528C0" w:rsidRPr="00E66A6F">
              <w:t>had.</w:t>
            </w:r>
          </w:p>
        </w:tc>
      </w:tr>
      <w:tr w:rsidR="00B528C0" w:rsidRPr="00E66A6F" w14:paraId="2726ED74" w14:textId="77777777">
        <w:trPr>
          <w:cantSplit/>
          <w:trHeight w:val="20"/>
        </w:trPr>
        <w:tc>
          <w:tcPr>
            <w:tcW w:w="422" w:type="dxa"/>
          </w:tcPr>
          <w:p w14:paraId="1233B2F1" w14:textId="77777777" w:rsidR="00B528C0" w:rsidRPr="00E66A6F" w:rsidRDefault="00B528C0" w:rsidP="00067812">
            <w:pPr>
              <w:tabs>
                <w:tab w:val="left" w:pos="4962"/>
              </w:tabs>
            </w:pPr>
            <w:r w:rsidRPr="00E66A6F">
              <w:t>A</w:t>
            </w:r>
          </w:p>
        </w:tc>
        <w:tc>
          <w:tcPr>
            <w:tcW w:w="1192" w:type="dxa"/>
          </w:tcPr>
          <w:p w14:paraId="64647E65" w14:textId="77777777" w:rsidR="00B528C0" w:rsidRPr="00E66A6F" w:rsidRDefault="00B528C0" w:rsidP="00067812">
            <w:pPr>
              <w:tabs>
                <w:tab w:val="left" w:pos="4962"/>
              </w:tabs>
            </w:pPr>
            <w:r w:rsidRPr="00E66A6F">
              <w:t>Actie</w:t>
            </w:r>
          </w:p>
        </w:tc>
        <w:tc>
          <w:tcPr>
            <w:tcW w:w="7528" w:type="dxa"/>
          </w:tcPr>
          <w:p w14:paraId="7E51E764" w14:textId="77777777" w:rsidR="00B528C0" w:rsidRPr="00C15DCF" w:rsidRDefault="00B62BD8" w:rsidP="00B62BD8">
            <w:pPr>
              <w:tabs>
                <w:tab w:val="left" w:pos="4962"/>
              </w:tabs>
            </w:pPr>
            <w:r>
              <w:t>Beschrijf</w:t>
            </w:r>
            <w:r w:rsidRPr="00E66A6F">
              <w:t xml:space="preserve"> </w:t>
            </w:r>
            <w:r w:rsidR="00B528C0" w:rsidRPr="00E66A6F">
              <w:t xml:space="preserve">welke actie </w:t>
            </w:r>
            <w:r>
              <w:t>je</w:t>
            </w:r>
            <w:r w:rsidR="00B528C0" w:rsidRPr="00E66A6F">
              <w:t xml:space="preserve"> ondernam. </w:t>
            </w:r>
            <w:r>
              <w:t>Beschrijf</w:t>
            </w:r>
            <w:r w:rsidRPr="00E66A6F">
              <w:t xml:space="preserve"> </w:t>
            </w:r>
            <w:r>
              <w:t>d</w:t>
            </w:r>
            <w:r w:rsidR="00B528C0" w:rsidRPr="00E66A6F">
              <w:t>it in concrete gedragingen</w:t>
            </w:r>
            <w:r w:rsidR="00D6289A">
              <w:t xml:space="preserve">; wat deed je (niet), wat zei  je (niet) </w:t>
            </w:r>
            <w:proofErr w:type="spellStart"/>
            <w:r w:rsidR="00D6289A">
              <w:t>etcetera</w:t>
            </w:r>
            <w:proofErr w:type="spellEnd"/>
          </w:p>
        </w:tc>
      </w:tr>
      <w:tr w:rsidR="00B528C0" w:rsidRPr="00E66A6F" w14:paraId="457A2349" w14:textId="77777777">
        <w:trPr>
          <w:cantSplit/>
          <w:trHeight w:val="449"/>
        </w:trPr>
        <w:tc>
          <w:tcPr>
            <w:tcW w:w="422" w:type="dxa"/>
          </w:tcPr>
          <w:p w14:paraId="1B703404" w14:textId="77777777" w:rsidR="00B528C0" w:rsidRPr="00E66A6F" w:rsidRDefault="00B528C0" w:rsidP="00067812">
            <w:pPr>
              <w:tabs>
                <w:tab w:val="left" w:pos="4962"/>
              </w:tabs>
            </w:pPr>
            <w:r w:rsidRPr="00E66A6F">
              <w:t>R</w:t>
            </w:r>
          </w:p>
        </w:tc>
        <w:tc>
          <w:tcPr>
            <w:tcW w:w="1192" w:type="dxa"/>
          </w:tcPr>
          <w:p w14:paraId="3A882BC2" w14:textId="77777777" w:rsidR="00B528C0" w:rsidRPr="00E66A6F" w:rsidRDefault="00B528C0" w:rsidP="00067812">
            <w:pPr>
              <w:tabs>
                <w:tab w:val="left" w:pos="4962"/>
              </w:tabs>
            </w:pPr>
            <w:r w:rsidRPr="00E66A6F">
              <w:t>Resultaat</w:t>
            </w:r>
          </w:p>
        </w:tc>
        <w:tc>
          <w:tcPr>
            <w:tcW w:w="7528" w:type="dxa"/>
          </w:tcPr>
          <w:p w14:paraId="1503950F" w14:textId="77777777" w:rsidR="00B528C0" w:rsidRPr="00C15DCF" w:rsidRDefault="00B62BD8" w:rsidP="00B62BD8">
            <w:pPr>
              <w:tabs>
                <w:tab w:val="left" w:pos="4962"/>
              </w:tabs>
            </w:pPr>
            <w:r>
              <w:t>Beschrijf</w:t>
            </w:r>
            <w:r w:rsidRPr="00E66A6F">
              <w:t xml:space="preserve"> </w:t>
            </w:r>
            <w:r w:rsidR="00B528C0" w:rsidRPr="00E66A6F">
              <w:t>wat het resultaat was.</w:t>
            </w:r>
          </w:p>
        </w:tc>
      </w:tr>
      <w:tr w:rsidR="00B528C0" w:rsidRPr="00E66A6F" w14:paraId="71F52492" w14:textId="77777777">
        <w:trPr>
          <w:cantSplit/>
          <w:trHeight w:val="20"/>
        </w:trPr>
        <w:tc>
          <w:tcPr>
            <w:tcW w:w="422" w:type="dxa"/>
          </w:tcPr>
          <w:p w14:paraId="79A88241" w14:textId="77777777" w:rsidR="00B528C0" w:rsidRPr="00E66A6F" w:rsidRDefault="00B528C0" w:rsidP="00067812">
            <w:pPr>
              <w:tabs>
                <w:tab w:val="left" w:pos="4962"/>
              </w:tabs>
            </w:pPr>
            <w:r w:rsidRPr="00E66A6F">
              <w:t>R</w:t>
            </w:r>
          </w:p>
        </w:tc>
        <w:tc>
          <w:tcPr>
            <w:tcW w:w="1192" w:type="dxa"/>
          </w:tcPr>
          <w:p w14:paraId="5099F68B" w14:textId="77777777" w:rsidR="00B528C0" w:rsidRPr="00E66A6F" w:rsidRDefault="00B528C0" w:rsidP="00067812">
            <w:pPr>
              <w:tabs>
                <w:tab w:val="left" w:pos="4962"/>
              </w:tabs>
            </w:pPr>
            <w:r w:rsidRPr="00E66A6F">
              <w:t>Reflectie</w:t>
            </w:r>
          </w:p>
        </w:tc>
        <w:tc>
          <w:tcPr>
            <w:tcW w:w="7528" w:type="dxa"/>
          </w:tcPr>
          <w:p w14:paraId="3D9400F2" w14:textId="77777777" w:rsidR="00B528C0" w:rsidRPr="00C15DCF" w:rsidRDefault="00B62BD8" w:rsidP="00B62BD8">
            <w:pPr>
              <w:tabs>
                <w:tab w:val="left" w:pos="4962"/>
              </w:tabs>
            </w:pPr>
            <w:r>
              <w:t>Beschrijf</w:t>
            </w:r>
            <w:r w:rsidRPr="00E66A6F">
              <w:t xml:space="preserve"> </w:t>
            </w:r>
            <w:r w:rsidR="00B528C0" w:rsidRPr="00E66A6F">
              <w:t xml:space="preserve">hoe </w:t>
            </w:r>
            <w:r>
              <w:t>je</w:t>
            </w:r>
            <w:r w:rsidR="00B528C0" w:rsidRPr="00E66A6F">
              <w:t xml:space="preserve"> hierop terugkijkt</w:t>
            </w:r>
            <w:r w:rsidR="00D6289A">
              <w:t>.</w:t>
            </w:r>
          </w:p>
        </w:tc>
      </w:tr>
      <w:tr w:rsidR="00B528C0" w:rsidRPr="00E66A6F" w14:paraId="427D38BC" w14:textId="77777777">
        <w:trPr>
          <w:cantSplit/>
          <w:trHeight w:val="20"/>
        </w:trPr>
        <w:tc>
          <w:tcPr>
            <w:tcW w:w="422" w:type="dxa"/>
          </w:tcPr>
          <w:p w14:paraId="6488DB04" w14:textId="77777777" w:rsidR="00B528C0" w:rsidRPr="00E66A6F" w:rsidRDefault="00B62BD8" w:rsidP="00067812">
            <w:pPr>
              <w:tabs>
                <w:tab w:val="left" w:pos="4962"/>
              </w:tabs>
            </w:pPr>
            <w:r>
              <w:t>(</w:t>
            </w:r>
            <w:r w:rsidR="00B528C0">
              <w:t>T</w:t>
            </w:r>
            <w:r>
              <w:t>)</w:t>
            </w:r>
          </w:p>
        </w:tc>
        <w:tc>
          <w:tcPr>
            <w:tcW w:w="1192" w:type="dxa"/>
          </w:tcPr>
          <w:p w14:paraId="71470A88" w14:textId="77777777" w:rsidR="00B528C0" w:rsidRPr="00E66A6F" w:rsidRDefault="00B528C0" w:rsidP="00067812">
            <w:pPr>
              <w:tabs>
                <w:tab w:val="left" w:pos="4962"/>
              </w:tabs>
            </w:pPr>
            <w:r>
              <w:t>Transfer</w:t>
            </w:r>
          </w:p>
        </w:tc>
        <w:tc>
          <w:tcPr>
            <w:tcW w:w="7528" w:type="dxa"/>
          </w:tcPr>
          <w:p w14:paraId="4D6BFAB1" w14:textId="77777777" w:rsidR="00B528C0" w:rsidRDefault="00B528C0" w:rsidP="00B62BD8">
            <w:pPr>
              <w:tabs>
                <w:tab w:val="left" w:pos="4962"/>
              </w:tabs>
            </w:pPr>
            <w:r w:rsidRPr="00444793">
              <w:t>Stel je voor … (</w:t>
            </w:r>
            <w:r w:rsidR="00B62BD8">
              <w:t>een andere</w:t>
            </w:r>
            <w:r w:rsidR="00D6289A">
              <w:t>, vergelijkbare</w:t>
            </w:r>
            <w:r w:rsidR="00B62BD8">
              <w:t xml:space="preserve"> </w:t>
            </w:r>
            <w:r w:rsidRPr="00444793">
              <w:t xml:space="preserve">situatie), wat zou je dan doen? </w:t>
            </w:r>
            <w:r w:rsidRPr="00444793">
              <w:br/>
              <w:t>In hoeverre zie je jezelf dit doen in een situatie waarin …?</w:t>
            </w:r>
          </w:p>
        </w:tc>
      </w:tr>
    </w:tbl>
    <w:p w14:paraId="58F6555E" w14:textId="77777777" w:rsidR="00084521" w:rsidRDefault="00084521" w:rsidP="00CF663C">
      <w:pPr>
        <w:spacing w:after="0" w:line="240" w:lineRule="auto"/>
      </w:pPr>
    </w:p>
    <w:p w14:paraId="7D35E584" w14:textId="77777777" w:rsidR="00084521" w:rsidRDefault="002872B9" w:rsidP="00CF663C">
      <w:pPr>
        <w:spacing w:after="0" w:line="240" w:lineRule="auto"/>
        <w:rPr>
          <w:b/>
        </w:rPr>
      </w:pPr>
      <w:r>
        <w:t>Bespreek met je coach welke situatie</w:t>
      </w:r>
      <w:r w:rsidR="00B528C0">
        <w:t xml:space="preserve"> of gebeurtenis</w:t>
      </w:r>
      <w:r>
        <w:t xml:space="preserve"> je het best kunt gebruiken voor de beschrijving.</w:t>
      </w:r>
      <w:r w:rsidR="00CE2180">
        <w:br/>
      </w:r>
    </w:p>
    <w:p w14:paraId="17B2E826" w14:textId="77777777" w:rsidR="00CE2180" w:rsidRPr="00CE2180" w:rsidRDefault="001E202F" w:rsidP="00CF663C">
      <w:pPr>
        <w:spacing w:after="0" w:line="240" w:lineRule="auto"/>
      </w:pPr>
      <w:r w:rsidRPr="00444793">
        <w:rPr>
          <w:b/>
        </w:rPr>
        <w:t>Tips</w:t>
      </w:r>
    </w:p>
    <w:p w14:paraId="4580C28F" w14:textId="77777777" w:rsidR="00CE2180" w:rsidRDefault="001E202F" w:rsidP="00B528C0">
      <w:pPr>
        <w:numPr>
          <w:ilvl w:val="0"/>
          <w:numId w:val="7"/>
        </w:numPr>
        <w:spacing w:after="0" w:line="240" w:lineRule="auto"/>
        <w:ind w:left="0" w:firstLine="0"/>
      </w:pPr>
      <w:r w:rsidRPr="00444793">
        <w:t xml:space="preserve">Hoe concreter, hoe beter. </w:t>
      </w:r>
    </w:p>
    <w:p w14:paraId="77B4D019" w14:textId="77777777" w:rsidR="00B528C0" w:rsidRDefault="001E202F" w:rsidP="00B528C0">
      <w:pPr>
        <w:numPr>
          <w:ilvl w:val="0"/>
          <w:numId w:val="7"/>
        </w:numPr>
        <w:spacing w:after="0" w:line="240" w:lineRule="auto"/>
        <w:ind w:left="0" w:firstLine="0"/>
      </w:pPr>
      <w:r w:rsidRPr="00444793">
        <w:t xml:space="preserve">Focus op concreet gedrag. Wat deed je dan precies …? Wat had ik kunnen waarnemen als ik </w:t>
      </w:r>
    </w:p>
    <w:p w14:paraId="6EA03B5A" w14:textId="77777777" w:rsidR="001E202F" w:rsidRPr="00444793" w:rsidRDefault="001E202F" w:rsidP="00B528C0">
      <w:pPr>
        <w:spacing w:after="0" w:line="240" w:lineRule="auto"/>
        <w:ind w:firstLine="708"/>
      </w:pPr>
      <w:r w:rsidRPr="00444793">
        <w:t xml:space="preserve">er bij was geweest? </w:t>
      </w:r>
    </w:p>
    <w:p w14:paraId="1411D7AC" w14:textId="77777777" w:rsidR="002B2534" w:rsidRPr="00444793" w:rsidRDefault="00CE2180" w:rsidP="00CE2180">
      <w:pPr>
        <w:spacing w:after="0" w:line="240" w:lineRule="auto"/>
      </w:pPr>
      <w:r>
        <w:t xml:space="preserve">o            </w:t>
      </w:r>
      <w:r w:rsidR="001E202F" w:rsidRPr="00444793">
        <w:t>Focus op recent verleden. Wanneer heb je voor het laatst …?</w:t>
      </w:r>
    </w:p>
    <w:p w14:paraId="0B8B8B39" w14:textId="77777777" w:rsidR="007B2A76" w:rsidRDefault="007B2A76" w:rsidP="00D068D5">
      <w:pPr>
        <w:rPr>
          <w:b/>
        </w:rPr>
      </w:pPr>
    </w:p>
    <w:p w14:paraId="0368C3DB" w14:textId="77777777" w:rsidR="00084521" w:rsidRDefault="00960B20" w:rsidP="00D068D5">
      <w:pPr>
        <w:rPr>
          <w:rFonts w:ascii="Cambria" w:hAnsi="Cambria"/>
          <w:b/>
          <w:color w:val="365F91"/>
          <w:sz w:val="28"/>
        </w:rPr>
      </w:pPr>
      <w:r>
        <w:rPr>
          <w:rFonts w:ascii="Cambria" w:hAnsi="Cambria"/>
          <w:b/>
          <w:color w:val="365F91"/>
          <w:sz w:val="28"/>
        </w:rPr>
        <w:br w:type="page"/>
      </w:r>
    </w:p>
    <w:p w14:paraId="652E5A3C" w14:textId="77777777" w:rsidR="0008298E" w:rsidRPr="00987A98" w:rsidRDefault="0008298E" w:rsidP="00D068D5">
      <w:pPr>
        <w:rPr>
          <w:rFonts w:ascii="Cambria" w:hAnsi="Cambria"/>
          <w:b/>
          <w:color w:val="365F91"/>
          <w:sz w:val="28"/>
        </w:rPr>
      </w:pPr>
      <w:r w:rsidRPr="00987A98">
        <w:rPr>
          <w:rFonts w:ascii="Cambria" w:hAnsi="Cambria"/>
          <w:b/>
          <w:color w:val="365F91"/>
          <w:sz w:val="28"/>
        </w:rPr>
        <w:lastRenderedPageBreak/>
        <w:t>Hoofdstuk 3  De beoordeling</w:t>
      </w:r>
    </w:p>
    <w:p w14:paraId="3E489A0C" w14:textId="77777777" w:rsidR="00084521" w:rsidRDefault="00084521" w:rsidP="00D068D5">
      <w:pPr>
        <w:rPr>
          <w:b/>
        </w:rPr>
      </w:pPr>
    </w:p>
    <w:p w14:paraId="024A8792" w14:textId="77777777" w:rsidR="00CE2180" w:rsidRDefault="00CE2180" w:rsidP="00D068D5">
      <w:pPr>
        <w:rPr>
          <w:b/>
        </w:rPr>
      </w:pPr>
      <w:r>
        <w:rPr>
          <w:b/>
        </w:rPr>
        <w:t xml:space="preserve">3.1 De STARR(T)-methode voor het </w:t>
      </w:r>
      <w:proofErr w:type="spellStart"/>
      <w:r w:rsidR="001231A1">
        <w:rPr>
          <w:b/>
        </w:rPr>
        <w:t>exameneindgesprek</w:t>
      </w:r>
      <w:proofErr w:type="spellEnd"/>
      <w:r w:rsidR="009D7C4B">
        <w:rPr>
          <w:b/>
        </w:rPr>
        <w:t>.</w:t>
      </w:r>
    </w:p>
    <w:p w14:paraId="003F8AEA" w14:textId="77777777" w:rsidR="00CE2180" w:rsidRPr="00E66A6F" w:rsidRDefault="00CE2180" w:rsidP="00CE2180">
      <w:pPr>
        <w:tabs>
          <w:tab w:val="left" w:pos="4962"/>
        </w:tabs>
      </w:pPr>
      <w:r>
        <w:t xml:space="preserve">Naar aanleiding van de twee beschreven situaties voeren de beoordelaars het </w:t>
      </w:r>
      <w:proofErr w:type="spellStart"/>
      <w:r w:rsidR="001231A1">
        <w:t>exameneindgesprek</w:t>
      </w:r>
      <w:proofErr w:type="spellEnd"/>
      <w:r>
        <w:t xml:space="preserve"> met je. </w:t>
      </w:r>
      <w:r w:rsidRPr="00E66A6F">
        <w:t xml:space="preserve">Voorbeelden van vragen </w:t>
      </w:r>
      <w:r>
        <w:t xml:space="preserve">voor de beoordelaars </w:t>
      </w:r>
      <w:r w:rsidRPr="00E66A6F">
        <w:t>zijn:</w:t>
      </w:r>
    </w:p>
    <w:tbl>
      <w:tblPr>
        <w:tblW w:w="94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02"/>
        <w:gridCol w:w="1135"/>
        <w:gridCol w:w="7889"/>
      </w:tblGrid>
      <w:tr w:rsidR="00CE2180" w:rsidRPr="00E66A6F" w14:paraId="2E4E9318" w14:textId="77777777">
        <w:trPr>
          <w:cantSplit/>
          <w:trHeight w:val="620"/>
        </w:trPr>
        <w:tc>
          <w:tcPr>
            <w:tcW w:w="1537" w:type="dxa"/>
            <w:gridSpan w:val="2"/>
            <w:tcBorders>
              <w:bottom w:val="single" w:sz="4" w:space="0" w:color="auto"/>
            </w:tcBorders>
          </w:tcPr>
          <w:p w14:paraId="20C0E032" w14:textId="77777777" w:rsidR="00CE2180" w:rsidRPr="00E66A6F" w:rsidRDefault="00B060C4" w:rsidP="00067812">
            <w:pPr>
              <w:tabs>
                <w:tab w:val="left" w:pos="4962"/>
              </w:tabs>
            </w:pPr>
            <w:r w:rsidRPr="00E66A6F">
              <w:t>I</w:t>
            </w:r>
            <w:r w:rsidR="00CE2180" w:rsidRPr="00E66A6F">
              <w:t>nleiding</w:t>
            </w:r>
          </w:p>
        </w:tc>
        <w:tc>
          <w:tcPr>
            <w:tcW w:w="7889" w:type="dxa"/>
            <w:tcBorders>
              <w:bottom w:val="single" w:sz="4" w:space="0" w:color="auto"/>
            </w:tcBorders>
          </w:tcPr>
          <w:p w14:paraId="22659695" w14:textId="77777777" w:rsidR="00CE2180" w:rsidRPr="00E66A6F" w:rsidRDefault="00CE2180" w:rsidP="007D2B76">
            <w:pPr>
              <w:tabs>
                <w:tab w:val="left" w:pos="4962"/>
              </w:tabs>
            </w:pPr>
            <w:r w:rsidRPr="00E66A6F">
              <w:t xml:space="preserve">Ik wil het hebben over </w:t>
            </w:r>
            <w:r>
              <w:t>je</w:t>
            </w:r>
            <w:r w:rsidRPr="00E66A6F">
              <w:t xml:space="preserve"> vermogen tot </w:t>
            </w:r>
            <w:r w:rsidRPr="00E66A6F">
              <w:rPr>
                <w:i/>
              </w:rPr>
              <w:t>[competentie]</w:t>
            </w:r>
            <w:r w:rsidRPr="00E66A6F">
              <w:t xml:space="preserve">. In </w:t>
            </w:r>
            <w:r w:rsidR="00982288">
              <w:t xml:space="preserve">de </w:t>
            </w:r>
            <w:r>
              <w:t>beschrijving noemde je</w:t>
            </w:r>
            <w:r w:rsidRPr="00E66A6F">
              <w:t xml:space="preserve">  </w:t>
            </w:r>
            <w:r w:rsidRPr="00E66A6F">
              <w:rPr>
                <w:i/>
              </w:rPr>
              <w:t>[competentie]</w:t>
            </w:r>
            <w:r w:rsidRPr="00E66A6F">
              <w:t xml:space="preserve"> </w:t>
            </w:r>
            <w:r w:rsidRPr="00E66A6F">
              <w:rPr>
                <w:i/>
              </w:rPr>
              <w:t>[</w:t>
            </w:r>
            <w:r w:rsidR="00BD3D22">
              <w:rPr>
                <w:i/>
              </w:rPr>
              <w:t>document</w:t>
            </w:r>
            <w:r w:rsidRPr="00E66A6F">
              <w:rPr>
                <w:i/>
              </w:rPr>
              <w:t>]</w:t>
            </w:r>
            <w:r>
              <w:t xml:space="preserve"> als </w:t>
            </w:r>
            <w:r w:rsidR="00BD3D22">
              <w:t>voorbeeld</w:t>
            </w:r>
            <w:r>
              <w:t xml:space="preserve"> dat je dit beheerst. Wil je in het kort </w:t>
            </w:r>
            <w:r w:rsidR="007D2B76">
              <w:t>….</w:t>
            </w:r>
          </w:p>
        </w:tc>
      </w:tr>
      <w:tr w:rsidR="00CE2180" w:rsidRPr="00E66A6F" w14:paraId="38282DA9" w14:textId="77777777">
        <w:trPr>
          <w:cantSplit/>
          <w:trHeight w:val="1076"/>
        </w:trPr>
        <w:tc>
          <w:tcPr>
            <w:tcW w:w="402" w:type="dxa"/>
          </w:tcPr>
          <w:p w14:paraId="176DC5B4" w14:textId="77777777" w:rsidR="00CE2180" w:rsidRPr="00E66A6F" w:rsidRDefault="00CE2180" w:rsidP="00067812">
            <w:pPr>
              <w:tabs>
                <w:tab w:val="left" w:pos="4962"/>
              </w:tabs>
            </w:pPr>
            <w:r w:rsidRPr="00E66A6F">
              <w:t>S</w:t>
            </w:r>
          </w:p>
        </w:tc>
        <w:tc>
          <w:tcPr>
            <w:tcW w:w="1135" w:type="dxa"/>
          </w:tcPr>
          <w:p w14:paraId="694656E4" w14:textId="77777777" w:rsidR="00CE2180" w:rsidRPr="00E66A6F" w:rsidRDefault="00CE2180" w:rsidP="00067812">
            <w:pPr>
              <w:tabs>
                <w:tab w:val="left" w:pos="4962"/>
              </w:tabs>
            </w:pPr>
            <w:r w:rsidRPr="00E66A6F">
              <w:t>Situatie</w:t>
            </w:r>
          </w:p>
        </w:tc>
        <w:tc>
          <w:tcPr>
            <w:tcW w:w="7889" w:type="dxa"/>
          </w:tcPr>
          <w:p w14:paraId="4A805420" w14:textId="77777777" w:rsidR="00CE2180" w:rsidRPr="00E66A6F" w:rsidRDefault="00CE2180" w:rsidP="00067812">
            <w:pPr>
              <w:tabs>
                <w:tab w:val="left" w:pos="4962"/>
              </w:tabs>
            </w:pPr>
            <w:r>
              <w:t xml:space="preserve">Wat ging eraan vooraf? </w:t>
            </w:r>
            <w:r w:rsidRPr="00E66A6F">
              <w:t>Wanneer speelde dit voorval?</w:t>
            </w:r>
            <w:r>
              <w:t xml:space="preserve"> </w:t>
            </w:r>
            <w:r w:rsidRPr="00E66A6F">
              <w:t xml:space="preserve">Wie waren erbij betrokken? </w:t>
            </w:r>
            <w:r>
              <w:t xml:space="preserve"> Met wie werkte je</w:t>
            </w:r>
            <w:r w:rsidRPr="00E66A6F">
              <w:t xml:space="preserve"> hieraan samen?</w:t>
            </w:r>
            <w:r>
              <w:t xml:space="preserve"> </w:t>
            </w:r>
            <w:r w:rsidRPr="00E66A6F">
              <w:t>Waar speelde het?</w:t>
            </w:r>
            <w:r>
              <w:t xml:space="preserve"> </w:t>
            </w:r>
            <w:r w:rsidRPr="00E66A6F">
              <w:t xml:space="preserve">Wat was </w:t>
            </w:r>
            <w:r>
              <w:t>je</w:t>
            </w:r>
            <w:r w:rsidRPr="00E66A6F">
              <w:t xml:space="preserve"> rol in de organisatie?</w:t>
            </w:r>
          </w:p>
        </w:tc>
      </w:tr>
      <w:tr w:rsidR="00CE2180" w:rsidRPr="00E66A6F" w14:paraId="275F0676" w14:textId="77777777">
        <w:trPr>
          <w:cantSplit/>
          <w:trHeight w:val="1076"/>
        </w:trPr>
        <w:tc>
          <w:tcPr>
            <w:tcW w:w="402" w:type="dxa"/>
          </w:tcPr>
          <w:p w14:paraId="786C84A8" w14:textId="77777777" w:rsidR="00CE2180" w:rsidRPr="00E66A6F" w:rsidRDefault="00CE2180" w:rsidP="00067812">
            <w:pPr>
              <w:tabs>
                <w:tab w:val="left" w:pos="4962"/>
              </w:tabs>
            </w:pPr>
            <w:r w:rsidRPr="00E66A6F">
              <w:t>T</w:t>
            </w:r>
          </w:p>
        </w:tc>
        <w:tc>
          <w:tcPr>
            <w:tcW w:w="1135" w:type="dxa"/>
          </w:tcPr>
          <w:p w14:paraId="762A202E" w14:textId="77777777" w:rsidR="00CE2180" w:rsidRPr="00E66A6F" w:rsidRDefault="00CE2180" w:rsidP="00067812">
            <w:pPr>
              <w:tabs>
                <w:tab w:val="left" w:pos="4962"/>
              </w:tabs>
            </w:pPr>
            <w:r w:rsidRPr="00E66A6F">
              <w:t>Taak</w:t>
            </w:r>
          </w:p>
        </w:tc>
        <w:tc>
          <w:tcPr>
            <w:tcW w:w="7889" w:type="dxa"/>
          </w:tcPr>
          <w:p w14:paraId="49218E5B" w14:textId="77777777" w:rsidR="00CE2180" w:rsidRPr="00E66A6F" w:rsidRDefault="00CE2180" w:rsidP="00067812">
            <w:pPr>
              <w:tabs>
                <w:tab w:val="left" w:pos="4962"/>
              </w:tabs>
            </w:pPr>
            <w:r>
              <w:t xml:space="preserve">Wat was je functie? </w:t>
            </w:r>
            <w:r w:rsidRPr="00E66A6F">
              <w:t xml:space="preserve">Waarom moest juist </w:t>
            </w:r>
            <w:r>
              <w:t>jij</w:t>
            </w:r>
            <w:r w:rsidRPr="00E66A6F">
              <w:t xml:space="preserve"> dit doen?</w:t>
            </w:r>
            <w:r>
              <w:t xml:space="preserve"> </w:t>
            </w:r>
            <w:r w:rsidRPr="00E66A6F">
              <w:t xml:space="preserve">Welke doelen had </w:t>
            </w:r>
            <w:r>
              <w:t>je</w:t>
            </w:r>
            <w:r w:rsidRPr="00E66A6F">
              <w:t xml:space="preserve"> op de langere termijn?</w:t>
            </w:r>
            <w:r>
              <w:t xml:space="preserve"> </w:t>
            </w:r>
            <w:r w:rsidRPr="00E66A6F">
              <w:t>Voor wie was dit nog meer belangrijk?</w:t>
            </w:r>
            <w:r>
              <w:t xml:space="preserve"> </w:t>
            </w:r>
            <w:r w:rsidRPr="00E66A6F">
              <w:t xml:space="preserve">Welke plaats nam </w:t>
            </w:r>
            <w:r>
              <w:t>je</w:t>
            </w:r>
            <w:r w:rsidRPr="00E66A6F">
              <w:t xml:space="preserve"> in het gehele proces in?</w:t>
            </w:r>
          </w:p>
        </w:tc>
      </w:tr>
      <w:tr w:rsidR="00CE2180" w:rsidRPr="00E66A6F" w14:paraId="19019F38" w14:textId="77777777">
        <w:trPr>
          <w:cantSplit/>
          <w:trHeight w:val="779"/>
        </w:trPr>
        <w:tc>
          <w:tcPr>
            <w:tcW w:w="402" w:type="dxa"/>
          </w:tcPr>
          <w:p w14:paraId="0387A8B3" w14:textId="77777777" w:rsidR="00CE2180" w:rsidRPr="00E66A6F" w:rsidRDefault="00CE2180" w:rsidP="00067812">
            <w:pPr>
              <w:tabs>
                <w:tab w:val="left" w:pos="4962"/>
              </w:tabs>
            </w:pPr>
            <w:r w:rsidRPr="00E66A6F">
              <w:t>A</w:t>
            </w:r>
          </w:p>
        </w:tc>
        <w:tc>
          <w:tcPr>
            <w:tcW w:w="1135" w:type="dxa"/>
          </w:tcPr>
          <w:p w14:paraId="065F879D" w14:textId="77777777" w:rsidR="00CE2180" w:rsidRPr="00E66A6F" w:rsidRDefault="00CE2180" w:rsidP="00067812">
            <w:pPr>
              <w:tabs>
                <w:tab w:val="left" w:pos="4962"/>
              </w:tabs>
            </w:pPr>
            <w:r w:rsidRPr="00E66A6F">
              <w:t>Actie</w:t>
            </w:r>
          </w:p>
        </w:tc>
        <w:tc>
          <w:tcPr>
            <w:tcW w:w="7889" w:type="dxa"/>
          </w:tcPr>
          <w:p w14:paraId="19E24870" w14:textId="77777777" w:rsidR="00CE2180" w:rsidRPr="00E66A6F" w:rsidRDefault="00CE2180" w:rsidP="00067812">
            <w:pPr>
              <w:tabs>
                <w:tab w:val="left" w:pos="4962"/>
              </w:tabs>
            </w:pPr>
            <w:r>
              <w:t xml:space="preserve">Wat deed je toen? </w:t>
            </w:r>
            <w:r w:rsidRPr="00E66A6F">
              <w:t>Hoe reageerde</w:t>
            </w:r>
            <w:r>
              <w:t xml:space="preserve"> je</w:t>
            </w:r>
            <w:r w:rsidRPr="00E66A6F">
              <w:t>?</w:t>
            </w:r>
            <w:r>
              <w:t xml:space="preserve"> Waarom pakte je</w:t>
            </w:r>
            <w:r w:rsidRPr="00E66A6F">
              <w:t xml:space="preserve"> het op die manier aan?</w:t>
            </w:r>
            <w:r>
              <w:t xml:space="preserve"> Wat deed je</w:t>
            </w:r>
            <w:r w:rsidRPr="00E66A6F">
              <w:t xml:space="preserve"> eerst, wat kwam daarna?</w:t>
            </w:r>
          </w:p>
        </w:tc>
      </w:tr>
      <w:tr w:rsidR="00CE2180" w:rsidRPr="00E66A6F" w14:paraId="08839482" w14:textId="77777777">
        <w:trPr>
          <w:cantSplit/>
          <w:trHeight w:val="1372"/>
        </w:trPr>
        <w:tc>
          <w:tcPr>
            <w:tcW w:w="402" w:type="dxa"/>
          </w:tcPr>
          <w:p w14:paraId="6E45F976" w14:textId="77777777" w:rsidR="00CE2180" w:rsidRPr="00E66A6F" w:rsidRDefault="00CE2180" w:rsidP="00067812">
            <w:pPr>
              <w:tabs>
                <w:tab w:val="left" w:pos="4962"/>
              </w:tabs>
            </w:pPr>
            <w:r w:rsidRPr="00E66A6F">
              <w:t>R</w:t>
            </w:r>
          </w:p>
        </w:tc>
        <w:tc>
          <w:tcPr>
            <w:tcW w:w="1135" w:type="dxa"/>
          </w:tcPr>
          <w:p w14:paraId="0D802712" w14:textId="77777777" w:rsidR="00CE2180" w:rsidRPr="00E66A6F" w:rsidRDefault="00CE2180" w:rsidP="00067812">
            <w:pPr>
              <w:tabs>
                <w:tab w:val="left" w:pos="4962"/>
              </w:tabs>
            </w:pPr>
            <w:r w:rsidRPr="00E66A6F">
              <w:t>Resultaat</w:t>
            </w:r>
          </w:p>
        </w:tc>
        <w:tc>
          <w:tcPr>
            <w:tcW w:w="7889" w:type="dxa"/>
          </w:tcPr>
          <w:p w14:paraId="0867931E" w14:textId="77777777" w:rsidR="00CE2180" w:rsidRPr="00E66A6F" w:rsidRDefault="00CE2180" w:rsidP="00067812">
            <w:pPr>
              <w:tabs>
                <w:tab w:val="left" w:pos="4962"/>
              </w:tabs>
            </w:pPr>
            <w:r w:rsidRPr="00E66A6F">
              <w:t xml:space="preserve">Wat </w:t>
            </w:r>
            <w:r>
              <w:t xml:space="preserve">was het resultaat van je actie? </w:t>
            </w:r>
            <w:r w:rsidRPr="00E66A6F">
              <w:t xml:space="preserve">Hoe reageerden de anderen in </w:t>
            </w:r>
            <w:r>
              <w:t>je</w:t>
            </w:r>
            <w:r w:rsidRPr="00E66A6F">
              <w:t xml:space="preserve"> voorbeeld hierop?</w:t>
            </w:r>
            <w:r>
              <w:t xml:space="preserve"> </w:t>
            </w:r>
            <w:r w:rsidRPr="00E66A6F">
              <w:t>Hoe is het afgelopen?</w:t>
            </w:r>
            <w:r>
              <w:t xml:space="preserve"> </w:t>
            </w:r>
            <w:r w:rsidRPr="00E66A6F">
              <w:t>Zijn er nog vervolgacties aan vastgeknoopt, en zo ja welke?</w:t>
            </w:r>
            <w:r>
              <w:t xml:space="preserve"> </w:t>
            </w:r>
            <w:r w:rsidRPr="00E66A6F">
              <w:t>Wordt hier nog altijd gebruik van gemaakt?</w:t>
            </w:r>
            <w:r>
              <w:t xml:space="preserve"> </w:t>
            </w:r>
            <w:r w:rsidRPr="00E66A6F">
              <w:t>Zijn de problemen later nog teruggekeerd?</w:t>
            </w:r>
          </w:p>
        </w:tc>
      </w:tr>
      <w:tr w:rsidR="00CE2180" w:rsidRPr="00E66A6F" w14:paraId="33A3772A" w14:textId="77777777">
        <w:trPr>
          <w:cantSplit/>
          <w:trHeight w:val="1372"/>
        </w:trPr>
        <w:tc>
          <w:tcPr>
            <w:tcW w:w="402" w:type="dxa"/>
          </w:tcPr>
          <w:p w14:paraId="3AE4F1F4" w14:textId="77777777" w:rsidR="00CE2180" w:rsidRPr="00E66A6F" w:rsidRDefault="00CE2180" w:rsidP="00067812">
            <w:pPr>
              <w:tabs>
                <w:tab w:val="left" w:pos="4962"/>
              </w:tabs>
            </w:pPr>
            <w:r w:rsidRPr="00E66A6F">
              <w:t>R</w:t>
            </w:r>
          </w:p>
        </w:tc>
        <w:tc>
          <w:tcPr>
            <w:tcW w:w="1135" w:type="dxa"/>
          </w:tcPr>
          <w:p w14:paraId="7C22F65A" w14:textId="77777777" w:rsidR="00CE2180" w:rsidRPr="00E66A6F" w:rsidRDefault="00CE2180" w:rsidP="00067812">
            <w:pPr>
              <w:tabs>
                <w:tab w:val="left" w:pos="4962"/>
              </w:tabs>
            </w:pPr>
            <w:r w:rsidRPr="00E66A6F">
              <w:t>Reflectie</w:t>
            </w:r>
          </w:p>
        </w:tc>
        <w:tc>
          <w:tcPr>
            <w:tcW w:w="7889" w:type="dxa"/>
          </w:tcPr>
          <w:p w14:paraId="6451DD4B" w14:textId="77777777" w:rsidR="00CE2180" w:rsidRPr="00E66A6F" w:rsidRDefault="00CE2180" w:rsidP="00067812">
            <w:pPr>
              <w:tabs>
                <w:tab w:val="left" w:pos="4962"/>
              </w:tabs>
            </w:pPr>
            <w:r w:rsidRPr="00E66A6F">
              <w:t xml:space="preserve">Zou </w:t>
            </w:r>
            <w:r>
              <w:t>je</w:t>
            </w:r>
            <w:r w:rsidRPr="00E66A6F">
              <w:t xml:space="preserve"> een zelfde probleem v</w:t>
            </w:r>
            <w:r>
              <w:t xml:space="preserve">olgende keer weer zo aanpakken? </w:t>
            </w:r>
            <w:r w:rsidRPr="00E66A6F">
              <w:t xml:space="preserve">Wat zou </w:t>
            </w:r>
            <w:r>
              <w:t>je</w:t>
            </w:r>
            <w:r w:rsidRPr="00E66A6F">
              <w:t xml:space="preserve"> een volgende keer anders doen?</w:t>
            </w:r>
            <w:r>
              <w:t xml:space="preserve"> </w:t>
            </w:r>
            <w:r w:rsidRPr="00E66A6F">
              <w:t>Hebt</w:t>
            </w:r>
            <w:r>
              <w:t xml:space="preserve"> je</w:t>
            </w:r>
            <w:r w:rsidRPr="00E66A6F">
              <w:t xml:space="preserve"> daarna een vergelijkbare situa</w:t>
            </w:r>
            <w:r>
              <w:t xml:space="preserve">tie meegemaakt? Zo ja wat heb je </w:t>
            </w:r>
            <w:r w:rsidRPr="00E66A6F">
              <w:t>toen anders gedaan?</w:t>
            </w:r>
            <w:r>
              <w:t xml:space="preserve"> Kun</w:t>
            </w:r>
            <w:r w:rsidRPr="00E66A6F">
              <w:t xml:space="preserve"> </w:t>
            </w:r>
            <w:r>
              <w:t>je</w:t>
            </w:r>
            <w:r w:rsidRPr="00E66A6F">
              <w:t xml:space="preserve"> een voorbeeld geven waarin een dergelijke actie verkeerd uitpakte?</w:t>
            </w:r>
          </w:p>
        </w:tc>
      </w:tr>
      <w:tr w:rsidR="00CE2180" w:rsidRPr="00E66A6F" w14:paraId="1BA1B850" w14:textId="77777777">
        <w:trPr>
          <w:cantSplit/>
          <w:trHeight w:val="790"/>
        </w:trPr>
        <w:tc>
          <w:tcPr>
            <w:tcW w:w="402" w:type="dxa"/>
          </w:tcPr>
          <w:p w14:paraId="211F55D5" w14:textId="77777777" w:rsidR="00CE2180" w:rsidRPr="00E66A6F" w:rsidRDefault="00CE2180" w:rsidP="00067812">
            <w:pPr>
              <w:tabs>
                <w:tab w:val="left" w:pos="4962"/>
              </w:tabs>
            </w:pPr>
            <w:r>
              <w:t>(T)</w:t>
            </w:r>
          </w:p>
        </w:tc>
        <w:tc>
          <w:tcPr>
            <w:tcW w:w="1135" w:type="dxa"/>
          </w:tcPr>
          <w:p w14:paraId="4A2CA279" w14:textId="77777777" w:rsidR="00CE2180" w:rsidRPr="00E66A6F" w:rsidRDefault="00CE2180" w:rsidP="00067812">
            <w:pPr>
              <w:tabs>
                <w:tab w:val="left" w:pos="4962"/>
              </w:tabs>
            </w:pPr>
            <w:r>
              <w:rPr>
                <w:rFonts w:cs="Arial"/>
              </w:rPr>
              <w:t>Transfer:</w:t>
            </w:r>
          </w:p>
        </w:tc>
        <w:tc>
          <w:tcPr>
            <w:tcW w:w="7889" w:type="dxa"/>
          </w:tcPr>
          <w:p w14:paraId="2D61CA7C" w14:textId="77777777" w:rsidR="00CE2180" w:rsidRPr="00E66A6F" w:rsidRDefault="00CE2180" w:rsidP="00067812">
            <w:pPr>
              <w:tabs>
                <w:tab w:val="left" w:pos="4962"/>
              </w:tabs>
            </w:pPr>
            <w:r w:rsidRPr="00444793">
              <w:t xml:space="preserve">Stel je voor … (alternatieve situatie), wat zou je dan doen? </w:t>
            </w:r>
            <w:r w:rsidRPr="00444793">
              <w:br/>
              <w:t>In hoeverre zie je jezelf dit doen in een situatie waarin …?</w:t>
            </w:r>
          </w:p>
        </w:tc>
      </w:tr>
    </w:tbl>
    <w:p w14:paraId="2628908F" w14:textId="77777777" w:rsidR="00CE2180" w:rsidRDefault="00CE2180" w:rsidP="00D068D5">
      <w:pPr>
        <w:rPr>
          <w:b/>
        </w:rPr>
      </w:pPr>
    </w:p>
    <w:p w14:paraId="7D3E79F7" w14:textId="77777777" w:rsidR="00D068D5" w:rsidRDefault="00D068D5" w:rsidP="00D068D5">
      <w:pPr>
        <w:rPr>
          <w:b/>
        </w:rPr>
      </w:pPr>
      <w:r w:rsidRPr="00D068D5">
        <w:rPr>
          <w:b/>
        </w:rPr>
        <w:t>3</w:t>
      </w:r>
      <w:r w:rsidR="00987A98">
        <w:rPr>
          <w:b/>
        </w:rPr>
        <w:t>.</w:t>
      </w:r>
      <w:r w:rsidR="009D7C4B">
        <w:rPr>
          <w:b/>
        </w:rPr>
        <w:t>2</w:t>
      </w:r>
      <w:r w:rsidR="00987A98">
        <w:rPr>
          <w:b/>
        </w:rPr>
        <w:t xml:space="preserve"> </w:t>
      </w:r>
      <w:r w:rsidRPr="00D068D5">
        <w:rPr>
          <w:b/>
        </w:rPr>
        <w:t xml:space="preserve"> De WACKER-methode</w:t>
      </w:r>
    </w:p>
    <w:p w14:paraId="60D9E586" w14:textId="77777777" w:rsidR="00987A98" w:rsidRPr="00987A98" w:rsidRDefault="00987A98" w:rsidP="00987A98">
      <w:pPr>
        <w:spacing w:after="0" w:line="240" w:lineRule="auto"/>
      </w:pPr>
      <w:r w:rsidRPr="00987A98">
        <w:t xml:space="preserve">Bij een goed </w:t>
      </w:r>
      <w:proofErr w:type="spellStart"/>
      <w:r w:rsidR="001231A1">
        <w:t>exameneindgesprek</w:t>
      </w:r>
      <w:proofErr w:type="spellEnd"/>
      <w:r w:rsidRPr="00987A98">
        <w:t xml:space="preserve"> is </w:t>
      </w:r>
      <w:r w:rsidR="00723DED">
        <w:t xml:space="preserve">het </w:t>
      </w:r>
      <w:r w:rsidRPr="00987A98">
        <w:t xml:space="preserve">ook belangrijk dat je op de juiste manier </w:t>
      </w:r>
      <w:r w:rsidR="00723DED">
        <w:t>beoordeeld</w:t>
      </w:r>
      <w:r>
        <w:t xml:space="preserve"> wordt</w:t>
      </w:r>
      <w:r w:rsidRPr="00987A98">
        <w:t>.</w:t>
      </w:r>
      <w:r>
        <w:t xml:space="preserve"> </w:t>
      </w:r>
      <w:r w:rsidRPr="00987A98">
        <w:t xml:space="preserve">Hiervoor </w:t>
      </w:r>
      <w:r>
        <w:t>maken</w:t>
      </w:r>
      <w:r w:rsidRPr="00987A98">
        <w:t xml:space="preserve"> we gebruik van de WA</w:t>
      </w:r>
      <w:r>
        <w:t>C</w:t>
      </w:r>
      <w:r w:rsidRPr="00987A98">
        <w:t>KER-methode. Deze</w:t>
      </w:r>
      <w:r>
        <w:t xml:space="preserve"> </w:t>
      </w:r>
      <w:r w:rsidRPr="00987A98">
        <w:t xml:space="preserve">methode houdt in dat </w:t>
      </w:r>
      <w:r>
        <w:t xml:space="preserve">we: </w:t>
      </w:r>
    </w:p>
    <w:p w14:paraId="22473BFE" w14:textId="77777777" w:rsidR="00987A98" w:rsidRPr="00987A98" w:rsidRDefault="00987A98" w:rsidP="00987A98">
      <w:pPr>
        <w:spacing w:after="0" w:line="240" w:lineRule="auto"/>
      </w:pPr>
      <w:r w:rsidRPr="00987A98">
        <w:t xml:space="preserve">W </w:t>
      </w:r>
      <w:r>
        <w:tab/>
      </w:r>
      <w:r w:rsidRPr="00987A98">
        <w:t>Waarnemen</w:t>
      </w:r>
      <w:r w:rsidR="00723DED">
        <w:t>;</w:t>
      </w:r>
      <w:r w:rsidRPr="00987A98">
        <w:t xml:space="preserve"> </w:t>
      </w:r>
      <w:r>
        <w:t xml:space="preserve">naar je </w:t>
      </w:r>
      <w:r w:rsidR="00723DED">
        <w:t xml:space="preserve">kijken en </w:t>
      </w:r>
      <w:r w:rsidRPr="00987A98">
        <w:t>luisteren</w:t>
      </w:r>
      <w:r>
        <w:t>.</w:t>
      </w:r>
    </w:p>
    <w:p w14:paraId="21D551D9" w14:textId="77777777" w:rsidR="00987A98" w:rsidRPr="00987A98" w:rsidRDefault="00987A98" w:rsidP="00987A98">
      <w:pPr>
        <w:spacing w:after="0" w:line="240" w:lineRule="auto"/>
      </w:pPr>
      <w:r w:rsidRPr="00987A98">
        <w:t xml:space="preserve">A </w:t>
      </w:r>
      <w:r>
        <w:tab/>
      </w:r>
      <w:r w:rsidRPr="00987A98">
        <w:t>Aantekeningen maken</w:t>
      </w:r>
      <w:r w:rsidR="00723DED">
        <w:t>;</w:t>
      </w:r>
      <w:r w:rsidRPr="00987A98">
        <w:t xml:space="preserve"> opschrijven wat we zien en horen</w:t>
      </w:r>
    </w:p>
    <w:p w14:paraId="0FB1ABC1" w14:textId="77777777" w:rsidR="00987A98" w:rsidRPr="00987A98" w:rsidRDefault="00987A98" w:rsidP="00987A98">
      <w:pPr>
        <w:spacing w:after="0" w:line="240" w:lineRule="auto"/>
      </w:pPr>
      <w:r>
        <w:t>C</w:t>
      </w:r>
      <w:r>
        <w:tab/>
        <w:t>C</w:t>
      </w:r>
      <w:r w:rsidRPr="00987A98">
        <w:t>lassificeren</w:t>
      </w:r>
      <w:r w:rsidR="002A7468">
        <w:t>;</w:t>
      </w:r>
      <w:r w:rsidRPr="00987A98">
        <w:t xml:space="preserve"> </w:t>
      </w:r>
      <w:r w:rsidR="002A7468">
        <w:t>aantekeningen i</w:t>
      </w:r>
      <w:r w:rsidRPr="00987A98">
        <w:t>ndelen naar competenties</w:t>
      </w:r>
    </w:p>
    <w:p w14:paraId="2E16CE40" w14:textId="77777777" w:rsidR="00987A98" w:rsidRPr="00987A98" w:rsidRDefault="00987A98" w:rsidP="00987A98">
      <w:pPr>
        <w:spacing w:after="0" w:line="240" w:lineRule="auto"/>
      </w:pPr>
      <w:r w:rsidRPr="00987A98">
        <w:t xml:space="preserve">K </w:t>
      </w:r>
      <w:r>
        <w:tab/>
      </w:r>
      <w:r w:rsidRPr="00987A98">
        <w:t>Kwalificeren</w:t>
      </w:r>
      <w:r w:rsidR="002A7468">
        <w:t>;</w:t>
      </w:r>
      <w:r w:rsidRPr="00987A98">
        <w:t xml:space="preserve"> </w:t>
      </w:r>
      <w:r w:rsidR="00BB2C72">
        <w:t>w</w:t>
      </w:r>
      <w:r w:rsidRPr="00987A98">
        <w:t xml:space="preserve">aarde toekennen aan </w:t>
      </w:r>
      <w:r w:rsidR="00BB2C72">
        <w:t>de aantekeningen</w:t>
      </w:r>
    </w:p>
    <w:p w14:paraId="3BF33D80" w14:textId="77777777" w:rsidR="00987A98" w:rsidRPr="00987A98" w:rsidRDefault="00987A98" w:rsidP="00987A98">
      <w:pPr>
        <w:spacing w:after="0" w:line="240" w:lineRule="auto"/>
      </w:pPr>
      <w:r w:rsidRPr="00987A98">
        <w:t xml:space="preserve">E </w:t>
      </w:r>
      <w:r>
        <w:tab/>
      </w:r>
      <w:r w:rsidRPr="00987A98">
        <w:t>Evalueren</w:t>
      </w:r>
      <w:r w:rsidR="00BB2C72">
        <w:t>;</w:t>
      </w:r>
      <w:r w:rsidRPr="00987A98">
        <w:t xml:space="preserve"> </w:t>
      </w:r>
      <w:r w:rsidR="00BB2C72">
        <w:t>h</w:t>
      </w:r>
      <w:r w:rsidRPr="00987A98">
        <w:t xml:space="preserve">et </w:t>
      </w:r>
      <w:r w:rsidR="00BB2C72">
        <w:t>beoordelen met voldoende/onvoldoende</w:t>
      </w:r>
    </w:p>
    <w:p w14:paraId="7D8B1F94" w14:textId="77777777" w:rsidR="004224A6" w:rsidRDefault="00987A98" w:rsidP="00987A98">
      <w:pPr>
        <w:spacing w:after="0" w:line="240" w:lineRule="auto"/>
      </w:pPr>
      <w:r w:rsidRPr="00987A98">
        <w:t xml:space="preserve">R </w:t>
      </w:r>
      <w:r>
        <w:tab/>
      </w:r>
      <w:r w:rsidRPr="00987A98">
        <w:t>Rapporteren</w:t>
      </w:r>
      <w:r w:rsidR="00BB2C72">
        <w:t>;</w:t>
      </w:r>
      <w:r w:rsidRPr="00987A98">
        <w:t xml:space="preserve"> </w:t>
      </w:r>
      <w:r w:rsidR="00BB2C72">
        <w:t>je de beoordeling van het examen meedelen</w:t>
      </w:r>
    </w:p>
    <w:p w14:paraId="5D4766ED" w14:textId="77777777" w:rsidR="00092402" w:rsidRDefault="00092402" w:rsidP="00987A98">
      <w:pPr>
        <w:spacing w:after="0" w:line="240" w:lineRule="auto"/>
      </w:pPr>
    </w:p>
    <w:p w14:paraId="17447D2C" w14:textId="77777777" w:rsidR="000C400D" w:rsidRDefault="000C400D" w:rsidP="00987A98">
      <w:pPr>
        <w:spacing w:after="0" w:line="240" w:lineRule="auto"/>
      </w:pPr>
      <w:r w:rsidRPr="000C400D">
        <w:lastRenderedPageBreak/>
        <w:t xml:space="preserve">Hieronder </w:t>
      </w:r>
      <w:r>
        <w:t>staat als voorbeeld een klein stukje uitgewerkt van een scoreformulier volgens de WACKER-methode. De student heeft twee doelen geformuleerd in één van de twee beschrijvingen. De beoordelaars hebben aantekeningen gemaakt</w:t>
      </w:r>
      <w:r w:rsidR="0052611C">
        <w:t xml:space="preserve"> en na het gesprek met de student vastgesteld over welke competenties de antwoorden gaan. Vervolgens hebben de beoordelaars de antwoorden beoordeeld met een </w:t>
      </w:r>
      <w:r w:rsidR="009E5B1F">
        <w:t xml:space="preserve">Landstede Goed! (++), </w:t>
      </w:r>
      <w:r w:rsidR="0052611C">
        <w:t>voldoende (+) of onvoldoende (-).</w:t>
      </w:r>
    </w:p>
    <w:p w14:paraId="3982CA1D" w14:textId="77777777" w:rsidR="004224A6" w:rsidRPr="000C400D" w:rsidRDefault="004224A6" w:rsidP="00987A98">
      <w:pPr>
        <w:spacing w:after="0" w:line="240" w:lineRule="auto"/>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103"/>
        <w:gridCol w:w="992"/>
        <w:gridCol w:w="887"/>
        <w:gridCol w:w="2090"/>
      </w:tblGrid>
      <w:tr w:rsidR="004224A6" w:rsidRPr="00DF1BDF" w14:paraId="2637DE4D" w14:textId="77777777">
        <w:trPr>
          <w:trHeight w:val="574"/>
        </w:trPr>
        <w:tc>
          <w:tcPr>
            <w:tcW w:w="534" w:type="dxa"/>
          </w:tcPr>
          <w:p w14:paraId="69909F29" w14:textId="77777777" w:rsidR="004224A6" w:rsidRPr="00DF1BDF" w:rsidRDefault="004224A6" w:rsidP="00067812">
            <w:pPr>
              <w:rPr>
                <w:b/>
              </w:rPr>
            </w:pPr>
          </w:p>
        </w:tc>
        <w:tc>
          <w:tcPr>
            <w:tcW w:w="5103" w:type="dxa"/>
          </w:tcPr>
          <w:p w14:paraId="6C36E5EC" w14:textId="77777777" w:rsidR="004224A6" w:rsidRPr="00DF1BDF" w:rsidRDefault="004224A6" w:rsidP="00067812">
            <w:pPr>
              <w:rPr>
                <w:b/>
              </w:rPr>
            </w:pPr>
            <w:r w:rsidRPr="00DF1BDF">
              <w:rPr>
                <w:b/>
              </w:rPr>
              <w:t>Notities</w:t>
            </w:r>
          </w:p>
        </w:tc>
        <w:tc>
          <w:tcPr>
            <w:tcW w:w="992" w:type="dxa"/>
          </w:tcPr>
          <w:p w14:paraId="111F7C82" w14:textId="77777777" w:rsidR="004224A6" w:rsidRPr="00DF1BDF" w:rsidRDefault="004224A6" w:rsidP="00067812">
            <w:pPr>
              <w:rPr>
                <w:b/>
              </w:rPr>
            </w:pPr>
            <w:r w:rsidRPr="00DF1BDF">
              <w:rPr>
                <w:b/>
              </w:rPr>
              <w:t>Kwantificering</w:t>
            </w:r>
          </w:p>
        </w:tc>
        <w:tc>
          <w:tcPr>
            <w:tcW w:w="887" w:type="dxa"/>
          </w:tcPr>
          <w:p w14:paraId="7FF83EBF" w14:textId="77777777" w:rsidR="004224A6" w:rsidRPr="00DF1BDF" w:rsidRDefault="004224A6" w:rsidP="00067812">
            <w:pPr>
              <w:rPr>
                <w:b/>
              </w:rPr>
            </w:pPr>
            <w:r w:rsidRPr="00DF1BDF">
              <w:rPr>
                <w:b/>
              </w:rPr>
              <w:t>Score</w:t>
            </w:r>
          </w:p>
        </w:tc>
        <w:tc>
          <w:tcPr>
            <w:tcW w:w="2090" w:type="dxa"/>
          </w:tcPr>
          <w:p w14:paraId="718C1613" w14:textId="77777777" w:rsidR="004224A6" w:rsidRPr="00DF1BDF" w:rsidRDefault="004224A6" w:rsidP="004224A6">
            <w:pPr>
              <w:rPr>
                <w:b/>
              </w:rPr>
            </w:pPr>
            <w:r>
              <w:rPr>
                <w:b/>
              </w:rPr>
              <w:t>Opmerkingen</w:t>
            </w:r>
          </w:p>
        </w:tc>
      </w:tr>
      <w:tr w:rsidR="004224A6" w14:paraId="698B9560" w14:textId="77777777">
        <w:tc>
          <w:tcPr>
            <w:tcW w:w="534" w:type="dxa"/>
          </w:tcPr>
          <w:p w14:paraId="4857EC24" w14:textId="77777777" w:rsidR="004224A6" w:rsidRDefault="004224A6" w:rsidP="00067812">
            <w:r>
              <w:t>S</w:t>
            </w:r>
          </w:p>
        </w:tc>
        <w:tc>
          <w:tcPr>
            <w:tcW w:w="5103" w:type="dxa"/>
          </w:tcPr>
          <w:p w14:paraId="700AF572" w14:textId="77777777" w:rsidR="004224A6" w:rsidRDefault="004224A6" w:rsidP="00067812">
            <w:r>
              <w:t>…………</w:t>
            </w:r>
          </w:p>
        </w:tc>
        <w:tc>
          <w:tcPr>
            <w:tcW w:w="992" w:type="dxa"/>
          </w:tcPr>
          <w:p w14:paraId="6F77047B" w14:textId="77777777" w:rsidR="004224A6" w:rsidRDefault="004224A6" w:rsidP="00067812">
            <w:r>
              <w:t>…………</w:t>
            </w:r>
          </w:p>
        </w:tc>
        <w:tc>
          <w:tcPr>
            <w:tcW w:w="887" w:type="dxa"/>
          </w:tcPr>
          <w:p w14:paraId="43F3DC71" w14:textId="77777777" w:rsidR="004224A6" w:rsidRDefault="004224A6" w:rsidP="00067812">
            <w:r>
              <w:t>…</w:t>
            </w:r>
          </w:p>
        </w:tc>
        <w:tc>
          <w:tcPr>
            <w:tcW w:w="2090" w:type="dxa"/>
          </w:tcPr>
          <w:p w14:paraId="7D5CBB55" w14:textId="77777777" w:rsidR="004224A6" w:rsidRPr="009E5B1F" w:rsidRDefault="009E5B1F" w:rsidP="009E5B1F">
            <w:pPr>
              <w:rPr>
                <w:i/>
              </w:rPr>
            </w:pPr>
            <w:r w:rsidRPr="009E5B1F">
              <w:rPr>
                <w:i/>
                <w:sz w:val="16"/>
              </w:rPr>
              <w:t xml:space="preserve">Eventuele opmerkingen </w:t>
            </w:r>
          </w:p>
        </w:tc>
      </w:tr>
      <w:tr w:rsidR="004224A6" w14:paraId="700F7A0E" w14:textId="77777777">
        <w:tc>
          <w:tcPr>
            <w:tcW w:w="534" w:type="dxa"/>
          </w:tcPr>
          <w:p w14:paraId="2AEE7A7D" w14:textId="77777777" w:rsidR="004224A6" w:rsidRDefault="004224A6" w:rsidP="00067812">
            <w:r>
              <w:t>T</w:t>
            </w:r>
          </w:p>
        </w:tc>
        <w:tc>
          <w:tcPr>
            <w:tcW w:w="5103" w:type="dxa"/>
          </w:tcPr>
          <w:p w14:paraId="19DDD57E" w14:textId="77777777" w:rsidR="004224A6" w:rsidRDefault="004224A6" w:rsidP="00987A98">
            <w:r>
              <w:t>Doelen:</w:t>
            </w:r>
            <w:r>
              <w:br/>
              <w:t>-zelfvertrouwen krijgen bij het presenteren in een groep</w:t>
            </w:r>
            <w:r>
              <w:br/>
              <w:t>&lt;aantekeningen over het gesprek&gt;</w:t>
            </w:r>
            <w:r>
              <w:br/>
              <w:t xml:space="preserve">-tijdens werkbesprekingen mijn inbreng naar voren durven brengen </w:t>
            </w:r>
            <w:r w:rsidR="009E5B1F">
              <w:br/>
            </w:r>
            <w:r>
              <w:t>&lt;aantekeningen over het gesprek&gt;</w:t>
            </w:r>
          </w:p>
        </w:tc>
        <w:tc>
          <w:tcPr>
            <w:tcW w:w="992" w:type="dxa"/>
          </w:tcPr>
          <w:p w14:paraId="6E541292" w14:textId="77777777" w:rsidR="004224A6" w:rsidRDefault="004224A6" w:rsidP="00067812"/>
          <w:p w14:paraId="2A59560A" w14:textId="77777777" w:rsidR="004224A6" w:rsidRDefault="004224A6" w:rsidP="0052611C">
            <w:r>
              <w:t xml:space="preserve">A, P, </w:t>
            </w:r>
            <w:r>
              <w:br/>
            </w:r>
            <w:r>
              <w:br/>
              <w:t>D, W</w:t>
            </w:r>
          </w:p>
        </w:tc>
        <w:tc>
          <w:tcPr>
            <w:tcW w:w="887" w:type="dxa"/>
          </w:tcPr>
          <w:p w14:paraId="40467FCB" w14:textId="77777777" w:rsidR="004224A6" w:rsidRDefault="004224A6" w:rsidP="00067812"/>
          <w:p w14:paraId="6BA1777E" w14:textId="77777777" w:rsidR="004224A6" w:rsidRDefault="004224A6" w:rsidP="00067812">
            <w:r>
              <w:t>+</w:t>
            </w:r>
            <w:r>
              <w:br/>
            </w:r>
            <w:r>
              <w:br/>
              <w:t>+</w:t>
            </w:r>
            <w:r w:rsidR="009E5B1F">
              <w:t>+</w:t>
            </w:r>
          </w:p>
        </w:tc>
        <w:tc>
          <w:tcPr>
            <w:tcW w:w="2090" w:type="dxa"/>
          </w:tcPr>
          <w:p w14:paraId="2C721A6E" w14:textId="77777777" w:rsidR="004224A6" w:rsidRDefault="004224A6">
            <w:pPr>
              <w:spacing w:after="0" w:line="240" w:lineRule="auto"/>
            </w:pPr>
          </w:p>
          <w:p w14:paraId="306CB8F7" w14:textId="77777777" w:rsidR="009E5B1F" w:rsidRDefault="009E5B1F">
            <w:pPr>
              <w:spacing w:after="0" w:line="240" w:lineRule="auto"/>
            </w:pPr>
          </w:p>
          <w:p w14:paraId="5600AEC0" w14:textId="77777777" w:rsidR="009E5B1F" w:rsidRDefault="009E5B1F">
            <w:pPr>
              <w:spacing w:after="0" w:line="240" w:lineRule="auto"/>
            </w:pPr>
          </w:p>
          <w:p w14:paraId="733CDF7A" w14:textId="77777777" w:rsidR="009E5B1F" w:rsidRDefault="009E5B1F">
            <w:pPr>
              <w:spacing w:after="0" w:line="240" w:lineRule="auto"/>
            </w:pPr>
          </w:p>
          <w:p w14:paraId="01564276" w14:textId="77777777" w:rsidR="00AE45D4" w:rsidRDefault="00AE45D4" w:rsidP="00AE45D4">
            <w:pPr>
              <w:spacing w:after="0" w:line="240" w:lineRule="auto"/>
            </w:pPr>
            <w:r>
              <w:t>De student kan opvallend goed reflecteren op ….</w:t>
            </w:r>
          </w:p>
          <w:p w14:paraId="65405526" w14:textId="77777777" w:rsidR="004224A6" w:rsidRDefault="004224A6" w:rsidP="004224A6"/>
        </w:tc>
      </w:tr>
      <w:tr w:rsidR="004224A6" w14:paraId="7535BB6D" w14:textId="77777777">
        <w:tc>
          <w:tcPr>
            <w:tcW w:w="534" w:type="dxa"/>
          </w:tcPr>
          <w:p w14:paraId="1CCA5BEE" w14:textId="77777777" w:rsidR="004224A6" w:rsidRDefault="004224A6" w:rsidP="00067812">
            <w:r>
              <w:t>A</w:t>
            </w:r>
          </w:p>
        </w:tc>
        <w:tc>
          <w:tcPr>
            <w:tcW w:w="5103" w:type="dxa"/>
          </w:tcPr>
          <w:p w14:paraId="1A358238" w14:textId="77777777" w:rsidR="004224A6" w:rsidRDefault="004224A6" w:rsidP="00067812">
            <w:r>
              <w:t>…………</w:t>
            </w:r>
          </w:p>
        </w:tc>
        <w:tc>
          <w:tcPr>
            <w:tcW w:w="992" w:type="dxa"/>
          </w:tcPr>
          <w:p w14:paraId="11D16022" w14:textId="77777777" w:rsidR="004224A6" w:rsidRDefault="004224A6" w:rsidP="00067812">
            <w:r>
              <w:t>…………</w:t>
            </w:r>
          </w:p>
        </w:tc>
        <w:tc>
          <w:tcPr>
            <w:tcW w:w="887" w:type="dxa"/>
          </w:tcPr>
          <w:p w14:paraId="2861BE43" w14:textId="77777777" w:rsidR="004224A6" w:rsidRDefault="004224A6" w:rsidP="00067812">
            <w:r>
              <w:t>…</w:t>
            </w:r>
          </w:p>
        </w:tc>
        <w:tc>
          <w:tcPr>
            <w:tcW w:w="2090" w:type="dxa"/>
          </w:tcPr>
          <w:p w14:paraId="48CCD5E0" w14:textId="77777777" w:rsidR="004224A6" w:rsidRDefault="004224A6" w:rsidP="004224A6"/>
        </w:tc>
      </w:tr>
      <w:tr w:rsidR="004224A6" w14:paraId="1BAD35C2" w14:textId="77777777">
        <w:tc>
          <w:tcPr>
            <w:tcW w:w="534" w:type="dxa"/>
          </w:tcPr>
          <w:p w14:paraId="2964489F" w14:textId="77777777" w:rsidR="004224A6" w:rsidRDefault="007D2B76" w:rsidP="00067812">
            <w:r>
              <w:t>.</w:t>
            </w:r>
          </w:p>
        </w:tc>
        <w:tc>
          <w:tcPr>
            <w:tcW w:w="5103" w:type="dxa"/>
          </w:tcPr>
          <w:p w14:paraId="0742D7B4" w14:textId="77777777" w:rsidR="004224A6" w:rsidRDefault="004224A6" w:rsidP="00067812"/>
        </w:tc>
        <w:tc>
          <w:tcPr>
            <w:tcW w:w="992" w:type="dxa"/>
          </w:tcPr>
          <w:p w14:paraId="2A59C2FF" w14:textId="77777777" w:rsidR="004224A6" w:rsidRDefault="004224A6" w:rsidP="00067812"/>
        </w:tc>
        <w:tc>
          <w:tcPr>
            <w:tcW w:w="887" w:type="dxa"/>
          </w:tcPr>
          <w:p w14:paraId="509A89BA" w14:textId="77777777" w:rsidR="004224A6" w:rsidRDefault="004224A6" w:rsidP="00067812"/>
        </w:tc>
        <w:tc>
          <w:tcPr>
            <w:tcW w:w="2090" w:type="dxa"/>
          </w:tcPr>
          <w:p w14:paraId="53A27D49" w14:textId="77777777" w:rsidR="004224A6" w:rsidRDefault="004224A6" w:rsidP="004224A6"/>
        </w:tc>
      </w:tr>
    </w:tbl>
    <w:p w14:paraId="5EF41DF4" w14:textId="77777777" w:rsidR="00D068D5" w:rsidRDefault="007D2B76" w:rsidP="00D068D5">
      <w:r>
        <w:rPr>
          <w:b/>
        </w:rPr>
        <w:br/>
      </w:r>
      <w:r w:rsidR="004224A6">
        <w:rPr>
          <w:b/>
        </w:rPr>
        <w:t>3.</w:t>
      </w:r>
      <w:r w:rsidR="009D7C4B">
        <w:rPr>
          <w:b/>
        </w:rPr>
        <w:t>3</w:t>
      </w:r>
      <w:r w:rsidR="004224A6">
        <w:rPr>
          <w:b/>
        </w:rPr>
        <w:t xml:space="preserve">  </w:t>
      </w:r>
      <w:r w:rsidR="0052611C">
        <w:rPr>
          <w:b/>
        </w:rPr>
        <w:t xml:space="preserve">De </w:t>
      </w:r>
      <w:r w:rsidR="00D068D5" w:rsidRPr="007E4DC9">
        <w:rPr>
          <w:b/>
        </w:rPr>
        <w:t>competenties die aan</w:t>
      </w:r>
      <w:r w:rsidR="0052611C">
        <w:rPr>
          <w:b/>
        </w:rPr>
        <w:t xml:space="preserve"> de orde zijn bij trajectlijn 1:</w:t>
      </w:r>
      <w:r w:rsidR="0052611C">
        <w:rPr>
          <w:b/>
        </w:rPr>
        <w:br/>
      </w:r>
      <w:r w:rsidR="00D068D5" w:rsidRPr="007E4DC9">
        <w:t>A.</w:t>
      </w:r>
      <w:r w:rsidR="00D068D5" w:rsidRPr="007E4DC9">
        <w:tab/>
        <w:t>Beslissen en activiteiten initiëren</w:t>
      </w:r>
      <w:r w:rsidR="0052611C">
        <w:tab/>
        <w:t xml:space="preserve">O. </w:t>
      </w:r>
      <w:r w:rsidR="0052611C">
        <w:tab/>
        <w:t xml:space="preserve">Creëren en innoveren </w:t>
      </w:r>
      <w:r w:rsidR="00D068D5" w:rsidRPr="007E4DC9">
        <w:br/>
        <w:t xml:space="preserve">D. </w:t>
      </w:r>
      <w:r w:rsidR="00D068D5" w:rsidRPr="007E4DC9">
        <w:tab/>
        <w:t xml:space="preserve">Aandacht en begrip tonen </w:t>
      </w:r>
      <w:r w:rsidR="0052611C">
        <w:tab/>
      </w:r>
      <w:r w:rsidR="0052611C">
        <w:tab/>
      </w:r>
      <w:r w:rsidR="0052611C" w:rsidRPr="007E4DC9">
        <w:t xml:space="preserve">P. </w:t>
      </w:r>
      <w:r w:rsidR="0052611C" w:rsidRPr="007E4DC9">
        <w:tab/>
        <w:t>Leren</w:t>
      </w:r>
      <w:r w:rsidR="00D068D5" w:rsidRPr="007E4DC9">
        <w:br/>
        <w:t xml:space="preserve">G. </w:t>
      </w:r>
      <w:r w:rsidR="00D068D5" w:rsidRPr="007E4DC9">
        <w:tab/>
        <w:t xml:space="preserve">Relaties bouwen en netwerken </w:t>
      </w:r>
      <w:r w:rsidR="0052611C">
        <w:tab/>
      </w:r>
      <w:r w:rsidR="0052611C">
        <w:tab/>
      </w:r>
      <w:r w:rsidR="0052611C" w:rsidRPr="007E4DC9">
        <w:t xml:space="preserve">Q. </w:t>
      </w:r>
      <w:r w:rsidR="0052611C" w:rsidRPr="007E4DC9">
        <w:tab/>
        <w:t>Plannen en organiseren</w:t>
      </w:r>
      <w:r w:rsidR="00D068D5" w:rsidRPr="007E4DC9">
        <w:br/>
        <w:t xml:space="preserve">J. </w:t>
      </w:r>
      <w:r w:rsidR="00D068D5" w:rsidRPr="007E4DC9">
        <w:tab/>
        <w:t>Formuleren en rapporteren</w:t>
      </w:r>
      <w:r w:rsidR="0052611C">
        <w:tab/>
      </w:r>
      <w:r w:rsidR="0052611C">
        <w:tab/>
      </w:r>
      <w:r w:rsidR="0052611C" w:rsidRPr="007E4DC9">
        <w:t xml:space="preserve">U. </w:t>
      </w:r>
      <w:r w:rsidR="0052611C" w:rsidRPr="007E4DC9">
        <w:tab/>
        <w:t>Omgaan met verandering en aanpassen</w:t>
      </w:r>
      <w:r w:rsidR="00D068D5" w:rsidRPr="007E4DC9">
        <w:br/>
        <w:t xml:space="preserve">M. </w:t>
      </w:r>
      <w:r w:rsidR="00D068D5" w:rsidRPr="007E4DC9">
        <w:tab/>
        <w:t>Analyseren</w:t>
      </w:r>
      <w:r w:rsidR="0052611C">
        <w:tab/>
      </w:r>
      <w:r w:rsidR="0052611C">
        <w:tab/>
      </w:r>
      <w:r w:rsidR="0052611C">
        <w:tab/>
      </w:r>
      <w:r w:rsidR="0052611C">
        <w:tab/>
      </w:r>
      <w:r w:rsidR="0052611C" w:rsidRPr="007E4DC9">
        <w:t xml:space="preserve">W. </w:t>
      </w:r>
      <w:r w:rsidR="0052611C" w:rsidRPr="007E4DC9">
        <w:tab/>
        <w:t>Gedrevenheid en ambitie tonen</w:t>
      </w:r>
      <w:r w:rsidR="00D068D5" w:rsidRPr="007E4DC9">
        <w:br/>
        <w:t xml:space="preserve">N. </w:t>
      </w:r>
      <w:r w:rsidR="00D068D5" w:rsidRPr="007E4DC9">
        <w:tab/>
        <w:t>Onderzoeken</w:t>
      </w:r>
      <w:r>
        <w:br/>
      </w:r>
      <w:r>
        <w:rPr>
          <w:b/>
        </w:rPr>
        <w:br/>
      </w:r>
      <w:r w:rsidR="004224A6">
        <w:rPr>
          <w:b/>
        </w:rPr>
        <w:t>3.</w:t>
      </w:r>
      <w:r w:rsidR="009D7C4B">
        <w:rPr>
          <w:b/>
        </w:rPr>
        <w:t>4</w:t>
      </w:r>
      <w:r w:rsidR="004224A6">
        <w:rPr>
          <w:b/>
        </w:rPr>
        <w:t xml:space="preserve">  </w:t>
      </w:r>
      <w:r w:rsidR="00D068D5" w:rsidRPr="007E4DC9">
        <w:rPr>
          <w:b/>
        </w:rPr>
        <w:t xml:space="preserve">De </w:t>
      </w:r>
      <w:r w:rsidR="00D068D5">
        <w:rPr>
          <w:b/>
        </w:rPr>
        <w:t xml:space="preserve">mogelijke </w:t>
      </w:r>
      <w:r w:rsidR="00092402">
        <w:rPr>
          <w:b/>
        </w:rPr>
        <w:t>beoordeling</w:t>
      </w:r>
      <w:r w:rsidR="00D068D5">
        <w:rPr>
          <w:b/>
        </w:rPr>
        <w:t>:</w:t>
      </w:r>
      <w:r w:rsidR="004224A6">
        <w:rPr>
          <w:b/>
        </w:rPr>
        <w:t xml:space="preserve"> </w:t>
      </w:r>
      <w:r w:rsidR="004224A6">
        <w:rPr>
          <w:b/>
        </w:rPr>
        <w:tab/>
      </w:r>
      <w:r w:rsidR="0052611C">
        <w:t>+</w:t>
      </w:r>
      <w:r w:rsidR="009E5B1F">
        <w:t>+ Landstede Goed! / +</w:t>
      </w:r>
      <w:r w:rsidR="0052611C">
        <w:t xml:space="preserve"> Voldoende / </w:t>
      </w:r>
      <w:r w:rsidR="00D068D5">
        <w:t>-</w:t>
      </w:r>
      <w:r w:rsidR="0052611C">
        <w:t xml:space="preserve"> </w:t>
      </w:r>
      <w:r w:rsidR="00D068D5">
        <w:t>Onvoldoende</w:t>
      </w:r>
      <w:r w:rsidR="00D068D5">
        <w:br/>
      </w:r>
    </w:p>
    <w:p w14:paraId="562E089C" w14:textId="77777777" w:rsidR="007A7DB3" w:rsidRPr="000B2567" w:rsidRDefault="00D068D5" w:rsidP="007A7DB3">
      <w:pPr>
        <w:rPr>
          <w:rFonts w:ascii="Cambria" w:hAnsi="Cambria"/>
          <w:b/>
          <w:color w:val="365F91"/>
          <w:sz w:val="28"/>
        </w:rPr>
      </w:pPr>
      <w:bookmarkStart w:id="47" w:name="_Toc231185990"/>
      <w:bookmarkEnd w:id="45"/>
      <w:r>
        <w:br w:type="page"/>
      </w:r>
      <w:bookmarkStart w:id="48" w:name="_Toc231185984"/>
      <w:bookmarkEnd w:id="47"/>
      <w:r w:rsidR="007A7DB3">
        <w:rPr>
          <w:rFonts w:ascii="Cambria" w:hAnsi="Cambria"/>
          <w:b/>
          <w:color w:val="365F91"/>
          <w:sz w:val="28"/>
        </w:rPr>
        <w:lastRenderedPageBreak/>
        <w:t>Bijlage 1  De b</w:t>
      </w:r>
      <w:r w:rsidR="007A7DB3" w:rsidRPr="000B2567">
        <w:rPr>
          <w:rFonts w:ascii="Cambria" w:hAnsi="Cambria"/>
          <w:b/>
          <w:color w:val="365F91"/>
          <w:sz w:val="28"/>
        </w:rPr>
        <w:t>eoordeling</w:t>
      </w:r>
      <w:r w:rsidR="007A7DB3">
        <w:rPr>
          <w:rFonts w:ascii="Cambria" w:hAnsi="Cambria"/>
          <w:b/>
          <w:color w:val="365F91"/>
          <w:sz w:val="28"/>
        </w:rPr>
        <w:t xml:space="preserve"> van het</w:t>
      </w:r>
      <w:r w:rsidR="007A7DB3" w:rsidRPr="000B2567">
        <w:rPr>
          <w:rFonts w:ascii="Cambria" w:hAnsi="Cambria"/>
          <w:b/>
          <w:color w:val="365F91"/>
          <w:sz w:val="28"/>
        </w:rPr>
        <w:t xml:space="preserve"> </w:t>
      </w:r>
      <w:r w:rsidR="007A7DB3">
        <w:rPr>
          <w:rFonts w:ascii="Cambria" w:hAnsi="Cambria"/>
          <w:b/>
          <w:color w:val="365F91"/>
          <w:sz w:val="28"/>
        </w:rPr>
        <w:t>LLB-</w:t>
      </w:r>
      <w:r w:rsidR="007A7DB3" w:rsidRPr="000B2567">
        <w:rPr>
          <w:rFonts w:ascii="Cambria" w:hAnsi="Cambria"/>
          <w:b/>
          <w:color w:val="365F91"/>
          <w:sz w:val="28"/>
        </w:rPr>
        <w:t>portfolio</w:t>
      </w: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2"/>
        <w:gridCol w:w="2214"/>
        <w:gridCol w:w="40"/>
        <w:gridCol w:w="2363"/>
        <w:gridCol w:w="62"/>
        <w:gridCol w:w="2817"/>
      </w:tblGrid>
      <w:tr w:rsidR="007A7DB3" w:rsidRPr="00807A64" w14:paraId="5DFA254F" w14:textId="77777777">
        <w:tc>
          <w:tcPr>
            <w:tcW w:w="2092" w:type="dxa"/>
          </w:tcPr>
          <w:p w14:paraId="3F0D22E3" w14:textId="77777777" w:rsidR="007A7DB3" w:rsidRPr="00807A64" w:rsidRDefault="007A7DB3" w:rsidP="00412B30">
            <w:pPr>
              <w:spacing w:after="0" w:line="240" w:lineRule="auto"/>
              <w:rPr>
                <w:rFonts w:cs="Arial"/>
                <w:bCs/>
              </w:rPr>
            </w:pPr>
            <w:r w:rsidRPr="00807A64">
              <w:rPr>
                <w:rFonts w:cs="Arial"/>
                <w:bCs/>
              </w:rPr>
              <w:t>Opleiding:</w:t>
            </w:r>
          </w:p>
        </w:tc>
        <w:tc>
          <w:tcPr>
            <w:tcW w:w="2254" w:type="dxa"/>
            <w:gridSpan w:val="2"/>
          </w:tcPr>
          <w:p w14:paraId="76002C9D" w14:textId="77777777" w:rsidR="007A7DB3" w:rsidRPr="00807A64" w:rsidRDefault="007A7DB3" w:rsidP="00412B30">
            <w:pPr>
              <w:spacing w:after="0" w:line="240" w:lineRule="auto"/>
              <w:rPr>
                <w:rFonts w:cs="Arial"/>
                <w:b/>
              </w:rPr>
            </w:pPr>
          </w:p>
        </w:tc>
        <w:tc>
          <w:tcPr>
            <w:tcW w:w="2425" w:type="dxa"/>
            <w:gridSpan w:val="2"/>
          </w:tcPr>
          <w:p w14:paraId="7FBC6E2E" w14:textId="77777777" w:rsidR="007A7DB3" w:rsidRPr="00807A64" w:rsidRDefault="007A7DB3" w:rsidP="00412B30">
            <w:pPr>
              <w:pStyle w:val="Normaalweb"/>
              <w:spacing w:after="0"/>
              <w:rPr>
                <w:rFonts w:ascii="Calibri" w:eastAsia="Times New Roman" w:hAnsi="Calibri" w:cs="Arial"/>
                <w:bCs/>
                <w:sz w:val="22"/>
                <w:szCs w:val="22"/>
              </w:rPr>
            </w:pPr>
            <w:r w:rsidRPr="00807A64">
              <w:rPr>
                <w:rFonts w:ascii="Calibri" w:eastAsia="Times New Roman" w:hAnsi="Calibri" w:cs="Arial"/>
                <w:bCs/>
                <w:sz w:val="22"/>
                <w:szCs w:val="22"/>
              </w:rPr>
              <w:t xml:space="preserve">Datum: </w:t>
            </w:r>
          </w:p>
        </w:tc>
        <w:tc>
          <w:tcPr>
            <w:tcW w:w="2817" w:type="dxa"/>
          </w:tcPr>
          <w:p w14:paraId="7ADBD152" w14:textId="77777777" w:rsidR="007A7DB3" w:rsidRPr="00807A64" w:rsidRDefault="007A7DB3" w:rsidP="00412B30">
            <w:pPr>
              <w:spacing w:after="0" w:line="240" w:lineRule="auto"/>
              <w:rPr>
                <w:rFonts w:cs="Arial"/>
              </w:rPr>
            </w:pPr>
          </w:p>
        </w:tc>
      </w:tr>
      <w:tr w:rsidR="007A7DB3" w:rsidRPr="00807A64" w14:paraId="45628F9A" w14:textId="77777777">
        <w:tc>
          <w:tcPr>
            <w:tcW w:w="2092" w:type="dxa"/>
          </w:tcPr>
          <w:p w14:paraId="60761E8A" w14:textId="77777777" w:rsidR="007A7DB3" w:rsidRPr="00807A64" w:rsidRDefault="007A7DB3" w:rsidP="00412B30">
            <w:pPr>
              <w:spacing w:after="0" w:line="240" w:lineRule="auto"/>
              <w:rPr>
                <w:rFonts w:cs="Arial"/>
                <w:bCs/>
              </w:rPr>
            </w:pPr>
            <w:r w:rsidRPr="00807A64">
              <w:rPr>
                <w:rFonts w:cs="Arial"/>
                <w:bCs/>
              </w:rPr>
              <w:t>Naam student:</w:t>
            </w:r>
          </w:p>
        </w:tc>
        <w:tc>
          <w:tcPr>
            <w:tcW w:w="2254" w:type="dxa"/>
            <w:gridSpan w:val="2"/>
          </w:tcPr>
          <w:p w14:paraId="2E7E81FB" w14:textId="77777777" w:rsidR="007A7DB3" w:rsidRPr="00807A64" w:rsidRDefault="007A7DB3" w:rsidP="00412B30">
            <w:pPr>
              <w:spacing w:after="0" w:line="240" w:lineRule="auto"/>
              <w:rPr>
                <w:rFonts w:cs="Arial"/>
                <w:b/>
              </w:rPr>
            </w:pPr>
          </w:p>
        </w:tc>
        <w:tc>
          <w:tcPr>
            <w:tcW w:w="2425" w:type="dxa"/>
            <w:gridSpan w:val="2"/>
          </w:tcPr>
          <w:p w14:paraId="464D3899" w14:textId="77777777" w:rsidR="007A7DB3" w:rsidRPr="00807A64" w:rsidRDefault="007A7DB3" w:rsidP="00412B30">
            <w:pPr>
              <w:pStyle w:val="Normaalweb"/>
              <w:spacing w:after="0"/>
              <w:rPr>
                <w:rFonts w:ascii="Calibri" w:eastAsia="Times New Roman" w:hAnsi="Calibri" w:cs="Arial"/>
                <w:bCs/>
                <w:sz w:val="22"/>
                <w:szCs w:val="22"/>
              </w:rPr>
            </w:pPr>
            <w:r w:rsidRPr="00807A64">
              <w:rPr>
                <w:rFonts w:ascii="Calibri" w:hAnsi="Calibri" w:cs="Arial"/>
                <w:bCs/>
                <w:sz w:val="22"/>
                <w:szCs w:val="22"/>
              </w:rPr>
              <w:t>Klas:</w:t>
            </w:r>
          </w:p>
        </w:tc>
        <w:tc>
          <w:tcPr>
            <w:tcW w:w="2817" w:type="dxa"/>
          </w:tcPr>
          <w:p w14:paraId="1B812B30" w14:textId="77777777" w:rsidR="007A7DB3" w:rsidRPr="00807A64" w:rsidRDefault="007A7DB3" w:rsidP="00412B30">
            <w:pPr>
              <w:spacing w:after="0" w:line="240" w:lineRule="auto"/>
              <w:rPr>
                <w:rFonts w:cs="Arial"/>
              </w:rPr>
            </w:pPr>
          </w:p>
        </w:tc>
      </w:tr>
      <w:tr w:rsidR="007A7DB3" w:rsidRPr="00807A64" w14:paraId="12131BF0" w14:textId="77777777">
        <w:tc>
          <w:tcPr>
            <w:tcW w:w="2092" w:type="dxa"/>
          </w:tcPr>
          <w:p w14:paraId="712BE581" w14:textId="77777777" w:rsidR="007A7DB3" w:rsidRPr="00807A64" w:rsidRDefault="007A7DB3" w:rsidP="00412B30">
            <w:pPr>
              <w:spacing w:after="0" w:line="240" w:lineRule="auto"/>
              <w:rPr>
                <w:rFonts w:cs="Arial"/>
                <w:bCs/>
              </w:rPr>
            </w:pPr>
            <w:r>
              <w:rPr>
                <w:rFonts w:cs="Arial"/>
                <w:bCs/>
              </w:rPr>
              <w:t>Naam beoordelaar 1</w:t>
            </w:r>
          </w:p>
        </w:tc>
        <w:tc>
          <w:tcPr>
            <w:tcW w:w="2254" w:type="dxa"/>
            <w:gridSpan w:val="2"/>
          </w:tcPr>
          <w:p w14:paraId="3C10688B" w14:textId="77777777" w:rsidR="007A7DB3" w:rsidRPr="00807A64" w:rsidRDefault="007A7DB3" w:rsidP="00412B30">
            <w:pPr>
              <w:spacing w:after="0" w:line="240" w:lineRule="auto"/>
              <w:rPr>
                <w:rFonts w:cs="Arial"/>
                <w:b/>
              </w:rPr>
            </w:pPr>
          </w:p>
        </w:tc>
        <w:tc>
          <w:tcPr>
            <w:tcW w:w="2425" w:type="dxa"/>
            <w:gridSpan w:val="2"/>
          </w:tcPr>
          <w:p w14:paraId="5C877EE0" w14:textId="77777777" w:rsidR="007A7DB3" w:rsidRPr="00807A64" w:rsidRDefault="007A7DB3" w:rsidP="00412B30">
            <w:pPr>
              <w:spacing w:after="0" w:line="240" w:lineRule="auto"/>
              <w:rPr>
                <w:rFonts w:cs="Arial"/>
                <w:bCs/>
              </w:rPr>
            </w:pPr>
            <w:r>
              <w:rPr>
                <w:rFonts w:cs="Arial"/>
                <w:bCs/>
              </w:rPr>
              <w:t>Naam beoordelaar 2</w:t>
            </w:r>
          </w:p>
        </w:tc>
        <w:tc>
          <w:tcPr>
            <w:tcW w:w="2817" w:type="dxa"/>
          </w:tcPr>
          <w:p w14:paraId="551B442B" w14:textId="77777777" w:rsidR="007A7DB3" w:rsidRPr="00807A64" w:rsidRDefault="007A7DB3" w:rsidP="00412B30">
            <w:pPr>
              <w:spacing w:after="0" w:line="240" w:lineRule="auto"/>
              <w:rPr>
                <w:rFonts w:cs="Arial"/>
              </w:rPr>
            </w:pPr>
          </w:p>
        </w:tc>
      </w:tr>
      <w:tr w:rsidR="007A7DB3" w:rsidRPr="00946330" w14:paraId="24E86CFA" w14:textId="77777777">
        <w:tc>
          <w:tcPr>
            <w:tcW w:w="9588" w:type="dxa"/>
            <w:gridSpan w:val="6"/>
            <w:tcBorders>
              <w:bottom w:val="single" w:sz="4" w:space="0" w:color="auto"/>
            </w:tcBorders>
            <w:shd w:val="pct15" w:color="auto" w:fill="auto"/>
          </w:tcPr>
          <w:p w14:paraId="02237266" w14:textId="77777777" w:rsidR="007A7DB3" w:rsidRPr="00946330" w:rsidRDefault="007A7DB3" w:rsidP="00412B30">
            <w:pPr>
              <w:spacing w:after="0" w:line="240" w:lineRule="auto"/>
              <w:jc w:val="center"/>
              <w:rPr>
                <w:b/>
                <w:sz w:val="28"/>
                <w:szCs w:val="28"/>
              </w:rPr>
            </w:pPr>
            <w:r>
              <w:rPr>
                <w:b/>
                <w:sz w:val="28"/>
                <w:szCs w:val="28"/>
              </w:rPr>
              <w:t>Validatie</w:t>
            </w:r>
          </w:p>
        </w:tc>
      </w:tr>
      <w:tr w:rsidR="007A7DB3" w:rsidRPr="00946330" w14:paraId="10CA11E6" w14:textId="77777777">
        <w:tc>
          <w:tcPr>
            <w:tcW w:w="4306" w:type="dxa"/>
            <w:gridSpan w:val="2"/>
            <w:tcBorders>
              <w:bottom w:val="single" w:sz="4" w:space="0" w:color="auto"/>
            </w:tcBorders>
            <w:shd w:val="pct15" w:color="auto" w:fill="auto"/>
          </w:tcPr>
          <w:p w14:paraId="03A975F6" w14:textId="77777777" w:rsidR="007A7DB3" w:rsidRPr="00946330" w:rsidRDefault="007A7DB3" w:rsidP="00412B30">
            <w:pPr>
              <w:spacing w:after="0" w:line="240" w:lineRule="auto"/>
              <w:rPr>
                <w:b/>
                <w:sz w:val="20"/>
                <w:szCs w:val="20"/>
              </w:rPr>
            </w:pPr>
            <w:proofErr w:type="spellStart"/>
            <w:r w:rsidRPr="00946330">
              <w:rPr>
                <w:b/>
                <w:sz w:val="20"/>
                <w:szCs w:val="20"/>
              </w:rPr>
              <w:t>riteria</w:t>
            </w:r>
            <w:proofErr w:type="spellEnd"/>
            <w:r w:rsidRPr="00946330">
              <w:rPr>
                <w:b/>
                <w:sz w:val="20"/>
                <w:szCs w:val="20"/>
              </w:rPr>
              <w:t>:</w:t>
            </w:r>
          </w:p>
        </w:tc>
        <w:tc>
          <w:tcPr>
            <w:tcW w:w="2403" w:type="dxa"/>
            <w:gridSpan w:val="2"/>
            <w:tcBorders>
              <w:bottom w:val="single" w:sz="4" w:space="0" w:color="auto"/>
            </w:tcBorders>
            <w:shd w:val="pct15" w:color="auto" w:fill="auto"/>
          </w:tcPr>
          <w:p w14:paraId="171F1F42" w14:textId="77777777" w:rsidR="007A7DB3" w:rsidRPr="00946330" w:rsidRDefault="007A7DB3" w:rsidP="00412B30">
            <w:pPr>
              <w:spacing w:after="0" w:line="240" w:lineRule="auto"/>
              <w:rPr>
                <w:b/>
                <w:sz w:val="20"/>
                <w:szCs w:val="20"/>
              </w:rPr>
            </w:pPr>
            <w:r w:rsidRPr="00946330">
              <w:rPr>
                <w:b/>
                <w:sz w:val="20"/>
                <w:szCs w:val="20"/>
              </w:rPr>
              <w:t>Beoordeling:</w:t>
            </w:r>
          </w:p>
        </w:tc>
        <w:tc>
          <w:tcPr>
            <w:tcW w:w="2879" w:type="dxa"/>
            <w:gridSpan w:val="2"/>
            <w:tcBorders>
              <w:bottom w:val="single" w:sz="4" w:space="0" w:color="auto"/>
            </w:tcBorders>
            <w:shd w:val="pct15" w:color="auto" w:fill="auto"/>
          </w:tcPr>
          <w:p w14:paraId="1FFEE5FE" w14:textId="77777777" w:rsidR="007A7DB3" w:rsidRPr="00946330" w:rsidRDefault="007A7DB3" w:rsidP="00412B30">
            <w:pPr>
              <w:spacing w:after="0" w:line="240" w:lineRule="auto"/>
              <w:rPr>
                <w:b/>
                <w:sz w:val="20"/>
                <w:szCs w:val="20"/>
              </w:rPr>
            </w:pPr>
            <w:r w:rsidRPr="00946330">
              <w:rPr>
                <w:b/>
                <w:sz w:val="20"/>
                <w:szCs w:val="20"/>
              </w:rPr>
              <w:t>Opmerkingen beoordelaar:</w:t>
            </w:r>
          </w:p>
        </w:tc>
      </w:tr>
      <w:tr w:rsidR="007A7DB3" w:rsidRPr="00946330" w14:paraId="2115A1FD" w14:textId="77777777">
        <w:tc>
          <w:tcPr>
            <w:tcW w:w="4306" w:type="dxa"/>
            <w:gridSpan w:val="2"/>
            <w:shd w:val="pct15" w:color="auto" w:fill="auto"/>
          </w:tcPr>
          <w:p w14:paraId="331D691D" w14:textId="77777777" w:rsidR="007A7DB3" w:rsidRPr="00F270B2" w:rsidRDefault="007A7DB3" w:rsidP="00412B30">
            <w:pPr>
              <w:spacing w:after="0" w:line="240" w:lineRule="auto"/>
              <w:rPr>
                <w:rFonts w:cs="Arial"/>
                <w:b/>
                <w:color w:val="4F81BD"/>
                <w:sz w:val="20"/>
                <w:szCs w:val="20"/>
              </w:rPr>
            </w:pPr>
            <w:r>
              <w:rPr>
                <w:rFonts w:cs="Arial"/>
                <w:b/>
                <w:color w:val="4F81BD"/>
                <w:szCs w:val="20"/>
              </w:rPr>
              <w:t xml:space="preserve">V – </w:t>
            </w:r>
            <w:r w:rsidRPr="00F270B2">
              <w:rPr>
                <w:rFonts w:cs="Arial"/>
                <w:b/>
                <w:color w:val="4F81BD"/>
                <w:szCs w:val="20"/>
              </w:rPr>
              <w:t>Variatie</w:t>
            </w:r>
          </w:p>
        </w:tc>
        <w:tc>
          <w:tcPr>
            <w:tcW w:w="2403" w:type="dxa"/>
            <w:gridSpan w:val="2"/>
            <w:shd w:val="pct15" w:color="auto" w:fill="auto"/>
          </w:tcPr>
          <w:p w14:paraId="0A565F18" w14:textId="77777777" w:rsidR="007A7DB3" w:rsidRPr="00946330" w:rsidRDefault="007A7DB3" w:rsidP="00412B30">
            <w:pPr>
              <w:spacing w:after="0" w:line="240" w:lineRule="auto"/>
              <w:ind w:left="360"/>
              <w:rPr>
                <w:b/>
                <w:sz w:val="20"/>
                <w:szCs w:val="20"/>
              </w:rPr>
            </w:pPr>
          </w:p>
        </w:tc>
        <w:tc>
          <w:tcPr>
            <w:tcW w:w="2879" w:type="dxa"/>
            <w:gridSpan w:val="2"/>
            <w:shd w:val="pct15" w:color="auto" w:fill="auto"/>
          </w:tcPr>
          <w:p w14:paraId="2E8AE23A" w14:textId="77777777" w:rsidR="007A7DB3" w:rsidRPr="00946330" w:rsidRDefault="007A7DB3" w:rsidP="00412B30">
            <w:pPr>
              <w:spacing w:after="0" w:line="240" w:lineRule="auto"/>
              <w:rPr>
                <w:b/>
                <w:sz w:val="20"/>
                <w:szCs w:val="20"/>
              </w:rPr>
            </w:pPr>
          </w:p>
        </w:tc>
      </w:tr>
      <w:tr w:rsidR="007A7DB3" w:rsidRPr="00946330" w14:paraId="15D12CFB" w14:textId="77777777">
        <w:tc>
          <w:tcPr>
            <w:tcW w:w="4306" w:type="dxa"/>
            <w:gridSpan w:val="2"/>
            <w:tcBorders>
              <w:bottom w:val="single" w:sz="4" w:space="0" w:color="auto"/>
            </w:tcBorders>
            <w:shd w:val="clear" w:color="auto" w:fill="auto"/>
          </w:tcPr>
          <w:p w14:paraId="55F4355C" w14:textId="77777777" w:rsidR="007A7DB3" w:rsidRPr="00946330" w:rsidRDefault="007A7DB3" w:rsidP="00412B30">
            <w:pPr>
              <w:spacing w:after="0" w:line="240" w:lineRule="auto"/>
              <w:rPr>
                <w:sz w:val="20"/>
                <w:szCs w:val="20"/>
              </w:rPr>
            </w:pPr>
            <w:r>
              <w:rPr>
                <w:rFonts w:cs="Arial"/>
                <w:sz w:val="20"/>
                <w:szCs w:val="20"/>
              </w:rPr>
              <w:t>I</w:t>
            </w:r>
            <w:r w:rsidRPr="00946330">
              <w:rPr>
                <w:rFonts w:cs="Arial"/>
                <w:sz w:val="20"/>
                <w:szCs w:val="20"/>
              </w:rPr>
              <w:t xml:space="preserve">n hoeverre </w:t>
            </w:r>
            <w:r>
              <w:rPr>
                <w:rFonts w:cs="Arial"/>
                <w:sz w:val="20"/>
                <w:szCs w:val="20"/>
              </w:rPr>
              <w:t xml:space="preserve">vertonen </w:t>
            </w:r>
            <w:r w:rsidRPr="00946330">
              <w:rPr>
                <w:rFonts w:cs="Arial"/>
                <w:sz w:val="20"/>
                <w:szCs w:val="20"/>
              </w:rPr>
              <w:t>de be</w:t>
            </w:r>
            <w:r>
              <w:rPr>
                <w:rFonts w:cs="Arial"/>
                <w:sz w:val="20"/>
                <w:szCs w:val="20"/>
              </w:rPr>
              <w:t>schrijvingen</w:t>
            </w:r>
            <w:r w:rsidRPr="00946330">
              <w:rPr>
                <w:rFonts w:cs="Arial"/>
                <w:sz w:val="20"/>
                <w:szCs w:val="20"/>
              </w:rPr>
              <w:t xml:space="preserve"> afwisseling en verscheidenheid van de </w:t>
            </w:r>
            <w:r>
              <w:rPr>
                <w:rFonts w:cs="Arial"/>
                <w:sz w:val="20"/>
                <w:szCs w:val="20"/>
              </w:rPr>
              <w:t>situaties</w:t>
            </w:r>
            <w:r w:rsidRPr="00946330">
              <w:rPr>
                <w:rFonts w:cs="Arial"/>
                <w:sz w:val="20"/>
                <w:szCs w:val="20"/>
              </w:rPr>
              <w:t xml:space="preserve"> waarin de ervaring opgedaan is.</w:t>
            </w:r>
          </w:p>
        </w:tc>
        <w:tc>
          <w:tcPr>
            <w:tcW w:w="2403" w:type="dxa"/>
            <w:gridSpan w:val="2"/>
            <w:tcBorders>
              <w:bottom w:val="single" w:sz="4" w:space="0" w:color="auto"/>
            </w:tcBorders>
            <w:shd w:val="clear" w:color="auto" w:fill="auto"/>
          </w:tcPr>
          <w:p w14:paraId="14AFEB15" w14:textId="77777777" w:rsidR="007A7DB3" w:rsidRPr="00946330" w:rsidRDefault="007A7DB3" w:rsidP="00412B30">
            <w:pPr>
              <w:numPr>
                <w:ilvl w:val="0"/>
                <w:numId w:val="3"/>
              </w:numPr>
              <w:spacing w:after="0" w:line="240" w:lineRule="auto"/>
              <w:rPr>
                <w:sz w:val="20"/>
                <w:szCs w:val="20"/>
              </w:rPr>
            </w:pPr>
            <w:r w:rsidRPr="00946330">
              <w:rPr>
                <w:sz w:val="20"/>
                <w:szCs w:val="20"/>
              </w:rPr>
              <w:t>Voldaan</w:t>
            </w:r>
          </w:p>
          <w:p w14:paraId="3BDA443E" w14:textId="77777777" w:rsidR="007A7DB3" w:rsidRPr="00946330" w:rsidRDefault="007A7DB3" w:rsidP="00412B30">
            <w:pPr>
              <w:numPr>
                <w:ilvl w:val="0"/>
                <w:numId w:val="3"/>
              </w:numPr>
              <w:spacing w:after="0" w:line="240" w:lineRule="auto"/>
              <w:rPr>
                <w:sz w:val="20"/>
                <w:szCs w:val="20"/>
              </w:rPr>
            </w:pPr>
            <w:r w:rsidRPr="00946330">
              <w:rPr>
                <w:sz w:val="20"/>
                <w:szCs w:val="20"/>
              </w:rPr>
              <w:t>Niet voldaan</w:t>
            </w:r>
          </w:p>
          <w:p w14:paraId="3F78E088" w14:textId="77777777" w:rsidR="007A7DB3" w:rsidRPr="00946330" w:rsidRDefault="007A7DB3" w:rsidP="00412B30">
            <w:pPr>
              <w:spacing w:after="0" w:line="240" w:lineRule="auto"/>
              <w:ind w:left="360"/>
              <w:rPr>
                <w:sz w:val="20"/>
                <w:szCs w:val="20"/>
              </w:rPr>
            </w:pPr>
          </w:p>
        </w:tc>
        <w:tc>
          <w:tcPr>
            <w:tcW w:w="2879" w:type="dxa"/>
            <w:gridSpan w:val="2"/>
            <w:tcBorders>
              <w:bottom w:val="single" w:sz="4" w:space="0" w:color="auto"/>
            </w:tcBorders>
            <w:shd w:val="clear" w:color="auto" w:fill="auto"/>
          </w:tcPr>
          <w:p w14:paraId="1B4A8B5D" w14:textId="77777777" w:rsidR="007A7DB3" w:rsidRPr="00946330" w:rsidRDefault="007A7DB3" w:rsidP="00412B30">
            <w:pPr>
              <w:spacing w:after="0" w:line="240" w:lineRule="auto"/>
              <w:rPr>
                <w:sz w:val="20"/>
                <w:szCs w:val="20"/>
              </w:rPr>
            </w:pPr>
          </w:p>
        </w:tc>
      </w:tr>
      <w:tr w:rsidR="007A7DB3" w:rsidRPr="00946330" w14:paraId="7A928A29" w14:textId="77777777">
        <w:tc>
          <w:tcPr>
            <w:tcW w:w="4306" w:type="dxa"/>
            <w:gridSpan w:val="2"/>
            <w:shd w:val="pct15" w:color="auto" w:fill="auto"/>
          </w:tcPr>
          <w:p w14:paraId="14B74385" w14:textId="77777777" w:rsidR="007A7DB3" w:rsidRPr="00946330" w:rsidRDefault="007A7DB3" w:rsidP="00412B30">
            <w:pPr>
              <w:spacing w:after="0" w:line="240" w:lineRule="auto"/>
              <w:rPr>
                <w:rFonts w:cs="Arial"/>
                <w:b/>
                <w:sz w:val="20"/>
                <w:szCs w:val="20"/>
              </w:rPr>
            </w:pPr>
            <w:r>
              <w:rPr>
                <w:rFonts w:cs="Arial"/>
                <w:b/>
                <w:color w:val="4F81BD"/>
                <w:szCs w:val="20"/>
              </w:rPr>
              <w:t xml:space="preserve">R - </w:t>
            </w:r>
            <w:r w:rsidRPr="00F270B2">
              <w:rPr>
                <w:rFonts w:cs="Arial"/>
                <w:b/>
                <w:color w:val="4F81BD"/>
                <w:szCs w:val="20"/>
              </w:rPr>
              <w:t>Relevantie van de be</w:t>
            </w:r>
            <w:r>
              <w:rPr>
                <w:rFonts w:cs="Arial"/>
                <w:b/>
                <w:color w:val="4F81BD"/>
                <w:szCs w:val="20"/>
              </w:rPr>
              <w:t>schrijvingen</w:t>
            </w:r>
          </w:p>
        </w:tc>
        <w:tc>
          <w:tcPr>
            <w:tcW w:w="2403" w:type="dxa"/>
            <w:gridSpan w:val="2"/>
            <w:shd w:val="pct15" w:color="auto" w:fill="auto"/>
          </w:tcPr>
          <w:p w14:paraId="55A610D8" w14:textId="77777777" w:rsidR="007A7DB3" w:rsidRPr="00946330" w:rsidRDefault="007A7DB3" w:rsidP="00412B30">
            <w:pPr>
              <w:spacing w:after="0" w:line="240" w:lineRule="auto"/>
              <w:ind w:left="360"/>
              <w:rPr>
                <w:b/>
                <w:sz w:val="20"/>
                <w:szCs w:val="20"/>
              </w:rPr>
            </w:pPr>
          </w:p>
        </w:tc>
        <w:tc>
          <w:tcPr>
            <w:tcW w:w="2879" w:type="dxa"/>
            <w:gridSpan w:val="2"/>
            <w:shd w:val="pct15" w:color="auto" w:fill="auto"/>
          </w:tcPr>
          <w:p w14:paraId="5EE10BE7" w14:textId="77777777" w:rsidR="007A7DB3" w:rsidRPr="00946330" w:rsidRDefault="007A7DB3" w:rsidP="00412B30">
            <w:pPr>
              <w:spacing w:after="0" w:line="240" w:lineRule="auto"/>
              <w:rPr>
                <w:b/>
                <w:sz w:val="20"/>
                <w:szCs w:val="20"/>
              </w:rPr>
            </w:pPr>
          </w:p>
        </w:tc>
      </w:tr>
      <w:tr w:rsidR="007A7DB3" w:rsidRPr="00946330" w14:paraId="7C0A606E" w14:textId="77777777">
        <w:tc>
          <w:tcPr>
            <w:tcW w:w="4306" w:type="dxa"/>
            <w:gridSpan w:val="2"/>
            <w:tcBorders>
              <w:bottom w:val="single" w:sz="4" w:space="0" w:color="auto"/>
            </w:tcBorders>
            <w:shd w:val="clear" w:color="auto" w:fill="auto"/>
          </w:tcPr>
          <w:p w14:paraId="62CB40A7" w14:textId="77777777" w:rsidR="007A7DB3" w:rsidRPr="00946330" w:rsidRDefault="007A7DB3" w:rsidP="00412B30">
            <w:pPr>
              <w:spacing w:after="0" w:line="240" w:lineRule="auto"/>
              <w:rPr>
                <w:rFonts w:cs="Arial"/>
                <w:sz w:val="20"/>
                <w:szCs w:val="20"/>
              </w:rPr>
            </w:pPr>
            <w:r>
              <w:rPr>
                <w:rFonts w:cs="Arial"/>
                <w:sz w:val="20"/>
                <w:szCs w:val="20"/>
              </w:rPr>
              <w:t xml:space="preserve">In hoeverre zeggen de </w:t>
            </w:r>
            <w:r w:rsidRPr="00946330">
              <w:rPr>
                <w:rFonts w:cs="Arial"/>
                <w:sz w:val="20"/>
                <w:szCs w:val="20"/>
              </w:rPr>
              <w:t>be</w:t>
            </w:r>
            <w:r>
              <w:rPr>
                <w:rFonts w:cs="Arial"/>
                <w:sz w:val="20"/>
                <w:szCs w:val="20"/>
              </w:rPr>
              <w:t xml:space="preserve">schrijvingen </w:t>
            </w:r>
            <w:r w:rsidRPr="00946330">
              <w:rPr>
                <w:rFonts w:cs="Arial"/>
                <w:sz w:val="20"/>
                <w:szCs w:val="20"/>
              </w:rPr>
              <w:t>werkelijk iets over de beheersing van het bijbehorende werkproces</w:t>
            </w:r>
            <w:r>
              <w:rPr>
                <w:rFonts w:cs="Arial"/>
                <w:sz w:val="20"/>
                <w:szCs w:val="20"/>
              </w:rPr>
              <w:t>.</w:t>
            </w:r>
          </w:p>
        </w:tc>
        <w:tc>
          <w:tcPr>
            <w:tcW w:w="2403" w:type="dxa"/>
            <w:gridSpan w:val="2"/>
            <w:tcBorders>
              <w:bottom w:val="single" w:sz="4" w:space="0" w:color="auto"/>
            </w:tcBorders>
            <w:shd w:val="clear" w:color="auto" w:fill="auto"/>
          </w:tcPr>
          <w:p w14:paraId="2A7C26F4" w14:textId="77777777" w:rsidR="007A7DB3" w:rsidRPr="00946330" w:rsidRDefault="007A7DB3" w:rsidP="00412B30">
            <w:pPr>
              <w:numPr>
                <w:ilvl w:val="0"/>
                <w:numId w:val="3"/>
              </w:numPr>
              <w:spacing w:after="0" w:line="240" w:lineRule="auto"/>
              <w:rPr>
                <w:sz w:val="20"/>
                <w:szCs w:val="20"/>
              </w:rPr>
            </w:pPr>
            <w:r w:rsidRPr="00946330">
              <w:rPr>
                <w:sz w:val="20"/>
                <w:szCs w:val="20"/>
              </w:rPr>
              <w:t>Voldaan</w:t>
            </w:r>
          </w:p>
          <w:p w14:paraId="77EF21C6" w14:textId="77777777" w:rsidR="007A7DB3" w:rsidRPr="00946330" w:rsidRDefault="007A7DB3" w:rsidP="00412B30">
            <w:pPr>
              <w:numPr>
                <w:ilvl w:val="0"/>
                <w:numId w:val="3"/>
              </w:numPr>
              <w:spacing w:after="0" w:line="240" w:lineRule="auto"/>
              <w:rPr>
                <w:sz w:val="20"/>
                <w:szCs w:val="20"/>
              </w:rPr>
            </w:pPr>
            <w:r w:rsidRPr="00946330">
              <w:rPr>
                <w:sz w:val="20"/>
                <w:szCs w:val="20"/>
              </w:rPr>
              <w:t>Niet voldaan</w:t>
            </w:r>
          </w:p>
          <w:p w14:paraId="2BEF9F8B" w14:textId="77777777" w:rsidR="007A7DB3" w:rsidRPr="00946330" w:rsidRDefault="007A7DB3" w:rsidP="00412B30">
            <w:pPr>
              <w:spacing w:after="0" w:line="240" w:lineRule="auto"/>
              <w:ind w:left="360"/>
              <w:rPr>
                <w:sz w:val="20"/>
                <w:szCs w:val="20"/>
              </w:rPr>
            </w:pPr>
          </w:p>
        </w:tc>
        <w:tc>
          <w:tcPr>
            <w:tcW w:w="2879" w:type="dxa"/>
            <w:gridSpan w:val="2"/>
            <w:tcBorders>
              <w:bottom w:val="single" w:sz="4" w:space="0" w:color="auto"/>
            </w:tcBorders>
            <w:shd w:val="clear" w:color="auto" w:fill="auto"/>
          </w:tcPr>
          <w:p w14:paraId="22C85FA7" w14:textId="77777777" w:rsidR="007A7DB3" w:rsidRPr="00946330" w:rsidRDefault="007A7DB3" w:rsidP="00412B30">
            <w:pPr>
              <w:spacing w:after="0" w:line="240" w:lineRule="auto"/>
              <w:rPr>
                <w:sz w:val="20"/>
                <w:szCs w:val="20"/>
              </w:rPr>
            </w:pPr>
          </w:p>
        </w:tc>
      </w:tr>
      <w:tr w:rsidR="007A7DB3" w:rsidRPr="00946330" w14:paraId="529CC597" w14:textId="77777777">
        <w:tc>
          <w:tcPr>
            <w:tcW w:w="4306" w:type="dxa"/>
            <w:gridSpan w:val="2"/>
            <w:shd w:val="pct15" w:color="auto" w:fill="auto"/>
          </w:tcPr>
          <w:p w14:paraId="35226934" w14:textId="77777777" w:rsidR="007A7DB3" w:rsidRPr="00946330" w:rsidRDefault="007A7DB3" w:rsidP="00412B30">
            <w:pPr>
              <w:spacing w:after="0" w:line="240" w:lineRule="auto"/>
              <w:rPr>
                <w:rFonts w:cs="Arial"/>
                <w:b/>
                <w:sz w:val="20"/>
                <w:szCs w:val="20"/>
              </w:rPr>
            </w:pPr>
            <w:r>
              <w:rPr>
                <w:rFonts w:cs="Arial"/>
                <w:b/>
                <w:color w:val="4F81BD"/>
                <w:szCs w:val="20"/>
              </w:rPr>
              <w:t xml:space="preserve">A - </w:t>
            </w:r>
            <w:r w:rsidRPr="00F270B2">
              <w:rPr>
                <w:rFonts w:cs="Arial"/>
                <w:b/>
                <w:color w:val="4F81BD"/>
                <w:szCs w:val="20"/>
              </w:rPr>
              <w:t xml:space="preserve">Authenticiteit van de </w:t>
            </w:r>
            <w:r>
              <w:rPr>
                <w:rFonts w:cs="Arial"/>
                <w:b/>
                <w:color w:val="4F81BD"/>
                <w:szCs w:val="20"/>
              </w:rPr>
              <w:t>beschrijvingen</w:t>
            </w:r>
          </w:p>
        </w:tc>
        <w:tc>
          <w:tcPr>
            <w:tcW w:w="2403" w:type="dxa"/>
            <w:gridSpan w:val="2"/>
            <w:shd w:val="pct15" w:color="auto" w:fill="auto"/>
          </w:tcPr>
          <w:p w14:paraId="042AB281" w14:textId="77777777" w:rsidR="007A7DB3" w:rsidRPr="00946330" w:rsidRDefault="007A7DB3" w:rsidP="00412B30">
            <w:pPr>
              <w:spacing w:after="0" w:line="240" w:lineRule="auto"/>
              <w:rPr>
                <w:b/>
                <w:sz w:val="20"/>
                <w:szCs w:val="20"/>
              </w:rPr>
            </w:pPr>
          </w:p>
        </w:tc>
        <w:tc>
          <w:tcPr>
            <w:tcW w:w="2879" w:type="dxa"/>
            <w:gridSpan w:val="2"/>
            <w:shd w:val="pct15" w:color="auto" w:fill="auto"/>
          </w:tcPr>
          <w:p w14:paraId="750EC4B2" w14:textId="77777777" w:rsidR="007A7DB3" w:rsidRPr="00946330" w:rsidRDefault="007A7DB3" w:rsidP="00412B30">
            <w:pPr>
              <w:spacing w:after="0" w:line="240" w:lineRule="auto"/>
              <w:rPr>
                <w:b/>
                <w:sz w:val="20"/>
                <w:szCs w:val="20"/>
              </w:rPr>
            </w:pPr>
          </w:p>
        </w:tc>
      </w:tr>
      <w:tr w:rsidR="007A7DB3" w:rsidRPr="00946330" w14:paraId="3614689C" w14:textId="77777777">
        <w:tc>
          <w:tcPr>
            <w:tcW w:w="4306" w:type="dxa"/>
            <w:gridSpan w:val="2"/>
            <w:tcBorders>
              <w:bottom w:val="single" w:sz="4" w:space="0" w:color="auto"/>
            </w:tcBorders>
            <w:shd w:val="clear" w:color="auto" w:fill="auto"/>
          </w:tcPr>
          <w:p w14:paraId="63552578" w14:textId="77777777" w:rsidR="007A7DB3" w:rsidRPr="00946330" w:rsidRDefault="007A7DB3" w:rsidP="00412B30">
            <w:pPr>
              <w:spacing w:after="0" w:line="240" w:lineRule="auto"/>
              <w:rPr>
                <w:sz w:val="20"/>
                <w:szCs w:val="20"/>
              </w:rPr>
            </w:pPr>
            <w:r w:rsidRPr="00946330">
              <w:rPr>
                <w:rFonts w:cs="Arial"/>
                <w:sz w:val="20"/>
                <w:szCs w:val="20"/>
              </w:rPr>
              <w:t xml:space="preserve">Verwijst naar het vertrouwen dat </w:t>
            </w:r>
            <w:r>
              <w:rPr>
                <w:rFonts w:cs="Arial"/>
                <w:sz w:val="20"/>
                <w:szCs w:val="20"/>
              </w:rPr>
              <w:t>de beschrijving</w:t>
            </w:r>
            <w:r w:rsidRPr="00946330">
              <w:rPr>
                <w:rFonts w:cs="Arial"/>
                <w:sz w:val="20"/>
                <w:szCs w:val="20"/>
              </w:rPr>
              <w:t xml:space="preserve"> ook werkelijk </w:t>
            </w:r>
            <w:r>
              <w:rPr>
                <w:rFonts w:cs="Arial"/>
                <w:sz w:val="20"/>
                <w:szCs w:val="20"/>
              </w:rPr>
              <w:t>door de kandidaat zelf is gedaan.</w:t>
            </w:r>
          </w:p>
        </w:tc>
        <w:tc>
          <w:tcPr>
            <w:tcW w:w="2403" w:type="dxa"/>
            <w:gridSpan w:val="2"/>
            <w:tcBorders>
              <w:bottom w:val="single" w:sz="4" w:space="0" w:color="auto"/>
            </w:tcBorders>
            <w:shd w:val="clear" w:color="auto" w:fill="auto"/>
          </w:tcPr>
          <w:p w14:paraId="548B50D9" w14:textId="77777777" w:rsidR="007A7DB3" w:rsidRPr="00946330" w:rsidRDefault="007A7DB3" w:rsidP="00412B30">
            <w:pPr>
              <w:numPr>
                <w:ilvl w:val="0"/>
                <w:numId w:val="3"/>
              </w:numPr>
              <w:spacing w:after="0" w:line="240" w:lineRule="auto"/>
              <w:rPr>
                <w:sz w:val="20"/>
                <w:szCs w:val="20"/>
              </w:rPr>
            </w:pPr>
            <w:r w:rsidRPr="00946330">
              <w:rPr>
                <w:sz w:val="20"/>
                <w:szCs w:val="20"/>
              </w:rPr>
              <w:t>Voldaan</w:t>
            </w:r>
          </w:p>
          <w:p w14:paraId="7FA97004" w14:textId="77777777" w:rsidR="007A7DB3" w:rsidRDefault="007A7DB3" w:rsidP="00412B30">
            <w:pPr>
              <w:numPr>
                <w:ilvl w:val="0"/>
                <w:numId w:val="3"/>
              </w:numPr>
              <w:spacing w:after="0" w:line="240" w:lineRule="auto"/>
              <w:rPr>
                <w:sz w:val="20"/>
                <w:szCs w:val="20"/>
              </w:rPr>
            </w:pPr>
            <w:r w:rsidRPr="00946330">
              <w:rPr>
                <w:sz w:val="20"/>
                <w:szCs w:val="20"/>
              </w:rPr>
              <w:t>Niet voldaan</w:t>
            </w:r>
          </w:p>
          <w:p w14:paraId="223B4BD5" w14:textId="77777777" w:rsidR="007A7DB3" w:rsidRPr="00946330" w:rsidRDefault="007A7DB3" w:rsidP="00412B30">
            <w:pPr>
              <w:spacing w:after="0" w:line="240" w:lineRule="auto"/>
              <w:ind w:left="720"/>
              <w:rPr>
                <w:sz w:val="20"/>
                <w:szCs w:val="20"/>
              </w:rPr>
            </w:pPr>
          </w:p>
        </w:tc>
        <w:tc>
          <w:tcPr>
            <w:tcW w:w="2879" w:type="dxa"/>
            <w:gridSpan w:val="2"/>
            <w:tcBorders>
              <w:bottom w:val="single" w:sz="4" w:space="0" w:color="auto"/>
            </w:tcBorders>
            <w:shd w:val="clear" w:color="auto" w:fill="auto"/>
          </w:tcPr>
          <w:p w14:paraId="57D8DFF4" w14:textId="77777777" w:rsidR="007A7DB3" w:rsidRPr="00946330" w:rsidRDefault="007A7DB3" w:rsidP="00412B30">
            <w:pPr>
              <w:spacing w:after="0" w:line="240" w:lineRule="auto"/>
              <w:rPr>
                <w:sz w:val="20"/>
                <w:szCs w:val="20"/>
              </w:rPr>
            </w:pPr>
          </w:p>
        </w:tc>
      </w:tr>
      <w:tr w:rsidR="007A7DB3" w:rsidRPr="00946330" w14:paraId="45177E35" w14:textId="77777777">
        <w:tc>
          <w:tcPr>
            <w:tcW w:w="4306" w:type="dxa"/>
            <w:gridSpan w:val="2"/>
            <w:shd w:val="pct15" w:color="auto" w:fill="auto"/>
          </w:tcPr>
          <w:p w14:paraId="47FE01C3" w14:textId="77777777" w:rsidR="007A7DB3" w:rsidRPr="00946330" w:rsidRDefault="007A7DB3" w:rsidP="00412B30">
            <w:pPr>
              <w:spacing w:after="0" w:line="240" w:lineRule="auto"/>
              <w:rPr>
                <w:rFonts w:cs="Arial"/>
                <w:b/>
                <w:sz w:val="20"/>
                <w:szCs w:val="20"/>
              </w:rPr>
            </w:pPr>
            <w:r>
              <w:rPr>
                <w:rFonts w:cs="Arial"/>
                <w:b/>
                <w:color w:val="4F81BD"/>
                <w:szCs w:val="20"/>
              </w:rPr>
              <w:t xml:space="preserve">A - </w:t>
            </w:r>
            <w:r w:rsidRPr="00F270B2">
              <w:rPr>
                <w:rFonts w:cs="Arial"/>
                <w:b/>
                <w:color w:val="4F81BD"/>
                <w:szCs w:val="20"/>
              </w:rPr>
              <w:t xml:space="preserve">Actualiteit van de </w:t>
            </w:r>
            <w:r>
              <w:rPr>
                <w:rFonts w:cs="Arial"/>
                <w:b/>
                <w:color w:val="4F81BD"/>
                <w:szCs w:val="20"/>
              </w:rPr>
              <w:t>beschrijvingen</w:t>
            </w:r>
          </w:p>
        </w:tc>
        <w:tc>
          <w:tcPr>
            <w:tcW w:w="2403" w:type="dxa"/>
            <w:gridSpan w:val="2"/>
            <w:shd w:val="pct15" w:color="auto" w:fill="auto"/>
          </w:tcPr>
          <w:p w14:paraId="76966E8D" w14:textId="77777777" w:rsidR="007A7DB3" w:rsidRPr="00946330" w:rsidRDefault="007A7DB3" w:rsidP="00412B30">
            <w:pPr>
              <w:spacing w:after="0" w:line="240" w:lineRule="auto"/>
              <w:ind w:left="360"/>
              <w:rPr>
                <w:b/>
                <w:sz w:val="20"/>
                <w:szCs w:val="20"/>
              </w:rPr>
            </w:pPr>
          </w:p>
        </w:tc>
        <w:tc>
          <w:tcPr>
            <w:tcW w:w="2879" w:type="dxa"/>
            <w:gridSpan w:val="2"/>
            <w:shd w:val="pct15" w:color="auto" w:fill="auto"/>
          </w:tcPr>
          <w:p w14:paraId="041C19D4" w14:textId="77777777" w:rsidR="007A7DB3" w:rsidRPr="00946330" w:rsidRDefault="007A7DB3" w:rsidP="00412B30">
            <w:pPr>
              <w:spacing w:after="0" w:line="240" w:lineRule="auto"/>
              <w:rPr>
                <w:b/>
                <w:sz w:val="20"/>
                <w:szCs w:val="20"/>
              </w:rPr>
            </w:pPr>
          </w:p>
        </w:tc>
      </w:tr>
      <w:tr w:rsidR="007A7DB3" w:rsidRPr="00946330" w14:paraId="6405F9FC" w14:textId="77777777">
        <w:tc>
          <w:tcPr>
            <w:tcW w:w="4306" w:type="dxa"/>
            <w:gridSpan w:val="2"/>
            <w:tcBorders>
              <w:bottom w:val="single" w:sz="4" w:space="0" w:color="auto"/>
            </w:tcBorders>
            <w:shd w:val="clear" w:color="auto" w:fill="auto"/>
          </w:tcPr>
          <w:p w14:paraId="315186D4" w14:textId="77777777" w:rsidR="007A7DB3" w:rsidRPr="00946330" w:rsidRDefault="007A7DB3" w:rsidP="00412B30">
            <w:pPr>
              <w:spacing w:after="0" w:line="240" w:lineRule="auto"/>
              <w:rPr>
                <w:rFonts w:cs="Arial"/>
                <w:sz w:val="20"/>
                <w:szCs w:val="20"/>
              </w:rPr>
            </w:pPr>
            <w:r>
              <w:rPr>
                <w:rFonts w:cs="Arial"/>
                <w:sz w:val="20"/>
                <w:szCs w:val="20"/>
              </w:rPr>
              <w:t>In hoeverre zeggen</w:t>
            </w:r>
            <w:r w:rsidRPr="00946330">
              <w:rPr>
                <w:rFonts w:cs="Arial"/>
                <w:sz w:val="20"/>
                <w:szCs w:val="20"/>
              </w:rPr>
              <w:t xml:space="preserve"> de </w:t>
            </w:r>
            <w:r>
              <w:rPr>
                <w:rFonts w:cs="Arial"/>
                <w:sz w:val="20"/>
                <w:szCs w:val="20"/>
              </w:rPr>
              <w:t>beschrijvingen</w:t>
            </w:r>
            <w:r w:rsidRPr="00946330">
              <w:rPr>
                <w:rFonts w:cs="Arial"/>
                <w:sz w:val="20"/>
                <w:szCs w:val="20"/>
              </w:rPr>
              <w:t xml:space="preserve"> iets over het huidige competentieniveau van de kandidaat.</w:t>
            </w:r>
          </w:p>
        </w:tc>
        <w:tc>
          <w:tcPr>
            <w:tcW w:w="2403" w:type="dxa"/>
            <w:gridSpan w:val="2"/>
            <w:tcBorders>
              <w:bottom w:val="single" w:sz="4" w:space="0" w:color="auto"/>
            </w:tcBorders>
            <w:shd w:val="clear" w:color="auto" w:fill="auto"/>
          </w:tcPr>
          <w:p w14:paraId="1FAE491C" w14:textId="77777777" w:rsidR="007A7DB3" w:rsidRPr="00946330" w:rsidRDefault="007A7DB3" w:rsidP="00412B30">
            <w:pPr>
              <w:numPr>
                <w:ilvl w:val="0"/>
                <w:numId w:val="3"/>
              </w:numPr>
              <w:spacing w:after="0" w:line="240" w:lineRule="auto"/>
              <w:rPr>
                <w:sz w:val="20"/>
                <w:szCs w:val="20"/>
              </w:rPr>
            </w:pPr>
            <w:r w:rsidRPr="00946330">
              <w:rPr>
                <w:sz w:val="20"/>
                <w:szCs w:val="20"/>
              </w:rPr>
              <w:t>Voldaan</w:t>
            </w:r>
          </w:p>
          <w:p w14:paraId="7C3785B2" w14:textId="77777777" w:rsidR="007A7DB3" w:rsidRDefault="007A7DB3" w:rsidP="00412B30">
            <w:pPr>
              <w:numPr>
                <w:ilvl w:val="0"/>
                <w:numId w:val="3"/>
              </w:numPr>
              <w:spacing w:after="0" w:line="240" w:lineRule="auto"/>
              <w:rPr>
                <w:sz w:val="20"/>
                <w:szCs w:val="20"/>
              </w:rPr>
            </w:pPr>
            <w:r w:rsidRPr="00946330">
              <w:rPr>
                <w:sz w:val="20"/>
                <w:szCs w:val="20"/>
              </w:rPr>
              <w:t>Niet voldaan</w:t>
            </w:r>
          </w:p>
          <w:p w14:paraId="7910E549" w14:textId="77777777" w:rsidR="007A7DB3" w:rsidRPr="00946330" w:rsidRDefault="007A7DB3" w:rsidP="00412B30">
            <w:pPr>
              <w:spacing w:after="0" w:line="240" w:lineRule="auto"/>
              <w:ind w:left="720"/>
              <w:rPr>
                <w:sz w:val="20"/>
                <w:szCs w:val="20"/>
              </w:rPr>
            </w:pPr>
          </w:p>
        </w:tc>
        <w:tc>
          <w:tcPr>
            <w:tcW w:w="2879" w:type="dxa"/>
            <w:gridSpan w:val="2"/>
            <w:tcBorders>
              <w:bottom w:val="single" w:sz="4" w:space="0" w:color="auto"/>
            </w:tcBorders>
            <w:shd w:val="clear" w:color="auto" w:fill="auto"/>
          </w:tcPr>
          <w:p w14:paraId="183929D1" w14:textId="77777777" w:rsidR="007A7DB3" w:rsidRPr="00946330" w:rsidRDefault="007A7DB3" w:rsidP="00412B30">
            <w:pPr>
              <w:spacing w:after="0" w:line="240" w:lineRule="auto"/>
              <w:rPr>
                <w:sz w:val="20"/>
                <w:szCs w:val="20"/>
              </w:rPr>
            </w:pPr>
          </w:p>
        </w:tc>
      </w:tr>
      <w:tr w:rsidR="007A7DB3" w:rsidRPr="00946330" w14:paraId="35871A8A" w14:textId="77777777">
        <w:tc>
          <w:tcPr>
            <w:tcW w:w="4306" w:type="dxa"/>
            <w:gridSpan w:val="2"/>
            <w:shd w:val="pct15" w:color="auto" w:fill="auto"/>
          </w:tcPr>
          <w:p w14:paraId="54542830" w14:textId="77777777" w:rsidR="007A7DB3" w:rsidRPr="00946330" w:rsidRDefault="007A7DB3" w:rsidP="00412B30">
            <w:pPr>
              <w:spacing w:after="0" w:line="240" w:lineRule="auto"/>
              <w:rPr>
                <w:rFonts w:cs="Arial"/>
                <w:b/>
                <w:sz w:val="20"/>
                <w:szCs w:val="20"/>
              </w:rPr>
            </w:pPr>
            <w:r>
              <w:rPr>
                <w:rFonts w:cs="Arial"/>
                <w:b/>
                <w:color w:val="4F81BD"/>
                <w:szCs w:val="20"/>
              </w:rPr>
              <w:t xml:space="preserve">K – </w:t>
            </w:r>
            <w:r w:rsidRPr="00F270B2">
              <w:rPr>
                <w:rFonts w:cs="Arial"/>
                <w:b/>
                <w:color w:val="4F81BD"/>
                <w:szCs w:val="20"/>
              </w:rPr>
              <w:t>Kwantiteit</w:t>
            </w:r>
          </w:p>
        </w:tc>
        <w:tc>
          <w:tcPr>
            <w:tcW w:w="2403" w:type="dxa"/>
            <w:gridSpan w:val="2"/>
            <w:shd w:val="pct15" w:color="auto" w:fill="auto"/>
          </w:tcPr>
          <w:p w14:paraId="3B96AC01" w14:textId="77777777" w:rsidR="007A7DB3" w:rsidRPr="00946330" w:rsidRDefault="007A7DB3" w:rsidP="00412B30">
            <w:pPr>
              <w:spacing w:after="0" w:line="240" w:lineRule="auto"/>
              <w:ind w:left="360"/>
              <w:rPr>
                <w:b/>
                <w:sz w:val="20"/>
                <w:szCs w:val="20"/>
              </w:rPr>
            </w:pPr>
          </w:p>
        </w:tc>
        <w:tc>
          <w:tcPr>
            <w:tcW w:w="2879" w:type="dxa"/>
            <w:gridSpan w:val="2"/>
            <w:shd w:val="pct15" w:color="auto" w:fill="auto"/>
          </w:tcPr>
          <w:p w14:paraId="1E5171CA" w14:textId="77777777" w:rsidR="007A7DB3" w:rsidRPr="00946330" w:rsidRDefault="007A7DB3" w:rsidP="00412B30">
            <w:pPr>
              <w:spacing w:after="0" w:line="240" w:lineRule="auto"/>
              <w:rPr>
                <w:b/>
                <w:sz w:val="20"/>
                <w:szCs w:val="20"/>
              </w:rPr>
            </w:pPr>
          </w:p>
        </w:tc>
      </w:tr>
      <w:tr w:rsidR="007A7DB3" w:rsidRPr="00946330" w14:paraId="2870855D" w14:textId="77777777">
        <w:tc>
          <w:tcPr>
            <w:tcW w:w="4306" w:type="dxa"/>
            <w:gridSpan w:val="2"/>
            <w:tcBorders>
              <w:bottom w:val="single" w:sz="4" w:space="0" w:color="auto"/>
            </w:tcBorders>
            <w:shd w:val="clear" w:color="auto" w:fill="auto"/>
          </w:tcPr>
          <w:p w14:paraId="1B11F6E7" w14:textId="77777777" w:rsidR="007A7DB3" w:rsidRPr="00946330" w:rsidRDefault="007A7DB3" w:rsidP="00412B30">
            <w:pPr>
              <w:spacing w:after="0" w:line="240" w:lineRule="auto"/>
              <w:rPr>
                <w:sz w:val="20"/>
                <w:szCs w:val="20"/>
              </w:rPr>
            </w:pPr>
            <w:r w:rsidRPr="00946330">
              <w:rPr>
                <w:rFonts w:cs="Arial"/>
                <w:sz w:val="20"/>
                <w:szCs w:val="20"/>
              </w:rPr>
              <w:t xml:space="preserve">Bij kwantiteit wordt een oordeel gegeven over </w:t>
            </w:r>
            <w:r>
              <w:rPr>
                <w:rFonts w:cs="Arial"/>
                <w:sz w:val="20"/>
                <w:szCs w:val="20"/>
              </w:rPr>
              <w:t>h</w:t>
            </w:r>
            <w:r w:rsidRPr="00946330">
              <w:rPr>
                <w:rFonts w:cs="Arial"/>
                <w:sz w:val="20"/>
                <w:szCs w:val="20"/>
              </w:rPr>
              <w:t xml:space="preserve">et aantal malen </w:t>
            </w:r>
            <w:r>
              <w:rPr>
                <w:rFonts w:cs="Arial"/>
                <w:sz w:val="20"/>
                <w:szCs w:val="20"/>
              </w:rPr>
              <w:t xml:space="preserve">en hoe lang </w:t>
            </w:r>
            <w:r w:rsidRPr="00946330">
              <w:rPr>
                <w:rFonts w:cs="Arial"/>
                <w:sz w:val="20"/>
                <w:szCs w:val="20"/>
              </w:rPr>
              <w:t xml:space="preserve">dat de prestatie geleverd is. </w:t>
            </w:r>
          </w:p>
        </w:tc>
        <w:tc>
          <w:tcPr>
            <w:tcW w:w="2403" w:type="dxa"/>
            <w:gridSpan w:val="2"/>
            <w:tcBorders>
              <w:bottom w:val="single" w:sz="4" w:space="0" w:color="auto"/>
            </w:tcBorders>
            <w:shd w:val="clear" w:color="auto" w:fill="auto"/>
          </w:tcPr>
          <w:p w14:paraId="1B39BC6F" w14:textId="77777777" w:rsidR="007A7DB3" w:rsidRPr="00946330" w:rsidRDefault="007A7DB3" w:rsidP="00412B30">
            <w:pPr>
              <w:numPr>
                <w:ilvl w:val="0"/>
                <w:numId w:val="3"/>
              </w:numPr>
              <w:spacing w:after="0" w:line="240" w:lineRule="auto"/>
              <w:rPr>
                <w:sz w:val="20"/>
                <w:szCs w:val="20"/>
              </w:rPr>
            </w:pPr>
            <w:r w:rsidRPr="00946330">
              <w:rPr>
                <w:sz w:val="20"/>
                <w:szCs w:val="20"/>
              </w:rPr>
              <w:t>Voldaan</w:t>
            </w:r>
          </w:p>
          <w:p w14:paraId="10FEB0DD" w14:textId="77777777" w:rsidR="007A7DB3" w:rsidRPr="00946330" w:rsidRDefault="007A7DB3" w:rsidP="00412B30">
            <w:pPr>
              <w:numPr>
                <w:ilvl w:val="0"/>
                <w:numId w:val="3"/>
              </w:numPr>
              <w:spacing w:after="0" w:line="240" w:lineRule="auto"/>
              <w:rPr>
                <w:sz w:val="20"/>
                <w:szCs w:val="20"/>
              </w:rPr>
            </w:pPr>
            <w:r w:rsidRPr="00946330">
              <w:rPr>
                <w:sz w:val="20"/>
                <w:szCs w:val="20"/>
              </w:rPr>
              <w:t>Niet voldaan</w:t>
            </w:r>
          </w:p>
          <w:p w14:paraId="15D3CD27" w14:textId="77777777" w:rsidR="007A7DB3" w:rsidRPr="00946330" w:rsidRDefault="007A7DB3" w:rsidP="00412B30">
            <w:pPr>
              <w:spacing w:after="0" w:line="240" w:lineRule="auto"/>
              <w:ind w:left="360"/>
              <w:rPr>
                <w:sz w:val="20"/>
                <w:szCs w:val="20"/>
              </w:rPr>
            </w:pPr>
          </w:p>
        </w:tc>
        <w:tc>
          <w:tcPr>
            <w:tcW w:w="2879" w:type="dxa"/>
            <w:gridSpan w:val="2"/>
            <w:tcBorders>
              <w:bottom w:val="single" w:sz="4" w:space="0" w:color="auto"/>
            </w:tcBorders>
            <w:shd w:val="clear" w:color="auto" w:fill="auto"/>
          </w:tcPr>
          <w:p w14:paraId="797213DA" w14:textId="77777777" w:rsidR="007A7DB3" w:rsidRPr="00946330" w:rsidRDefault="007A7DB3" w:rsidP="00412B30">
            <w:pPr>
              <w:spacing w:after="0" w:line="240" w:lineRule="auto"/>
              <w:rPr>
                <w:sz w:val="20"/>
                <w:szCs w:val="20"/>
              </w:rPr>
            </w:pPr>
          </w:p>
        </w:tc>
      </w:tr>
      <w:tr w:rsidR="007A7DB3" w:rsidRPr="00946330" w14:paraId="768DB3DA" w14:textId="77777777">
        <w:tc>
          <w:tcPr>
            <w:tcW w:w="9588" w:type="dxa"/>
            <w:gridSpan w:val="6"/>
            <w:shd w:val="pct15" w:color="auto" w:fill="auto"/>
          </w:tcPr>
          <w:p w14:paraId="7FB8FB4D" w14:textId="77777777" w:rsidR="007A7DB3" w:rsidRPr="00946330" w:rsidRDefault="007A7DB3" w:rsidP="00412B30">
            <w:pPr>
              <w:spacing w:after="0" w:line="240" w:lineRule="auto"/>
              <w:jc w:val="center"/>
              <w:rPr>
                <w:sz w:val="28"/>
                <w:szCs w:val="28"/>
              </w:rPr>
            </w:pPr>
            <w:r w:rsidRPr="00946330">
              <w:rPr>
                <w:b/>
                <w:sz w:val="28"/>
                <w:szCs w:val="28"/>
              </w:rPr>
              <w:t>Eindbeoordeling</w:t>
            </w:r>
          </w:p>
        </w:tc>
      </w:tr>
      <w:tr w:rsidR="007A7DB3" w:rsidRPr="00946330" w14:paraId="0FC8622D" w14:textId="77777777">
        <w:tc>
          <w:tcPr>
            <w:tcW w:w="4306" w:type="dxa"/>
            <w:gridSpan w:val="2"/>
          </w:tcPr>
          <w:p w14:paraId="3539AE34" w14:textId="77777777" w:rsidR="007A7DB3" w:rsidRPr="00946330" w:rsidRDefault="007A7DB3" w:rsidP="00412B30">
            <w:pPr>
              <w:spacing w:after="0" w:line="240" w:lineRule="auto"/>
              <w:rPr>
                <w:b/>
                <w:sz w:val="20"/>
                <w:szCs w:val="20"/>
              </w:rPr>
            </w:pPr>
            <w:r w:rsidRPr="00946330">
              <w:rPr>
                <w:b/>
                <w:sz w:val="20"/>
                <w:szCs w:val="20"/>
              </w:rPr>
              <w:t xml:space="preserve">Wanneer alle onderdelen voldaan zijn, wordt de totale beoordeling </w:t>
            </w:r>
            <w:r>
              <w:rPr>
                <w:b/>
                <w:sz w:val="20"/>
                <w:szCs w:val="20"/>
              </w:rPr>
              <w:t>‘</w:t>
            </w:r>
            <w:r w:rsidRPr="00946330">
              <w:rPr>
                <w:b/>
                <w:sz w:val="20"/>
                <w:szCs w:val="20"/>
              </w:rPr>
              <w:t>vold</w:t>
            </w:r>
            <w:r>
              <w:rPr>
                <w:b/>
                <w:sz w:val="20"/>
                <w:szCs w:val="20"/>
              </w:rPr>
              <w:t>aan’</w:t>
            </w:r>
            <w:r w:rsidRPr="00946330">
              <w:rPr>
                <w:b/>
                <w:sz w:val="20"/>
                <w:szCs w:val="20"/>
              </w:rPr>
              <w:t>.</w:t>
            </w:r>
          </w:p>
        </w:tc>
        <w:tc>
          <w:tcPr>
            <w:tcW w:w="2403" w:type="dxa"/>
            <w:gridSpan w:val="2"/>
          </w:tcPr>
          <w:p w14:paraId="00DCCC0C" w14:textId="77777777" w:rsidR="007A7DB3" w:rsidRPr="00946330" w:rsidRDefault="007A7DB3" w:rsidP="00412B30">
            <w:pPr>
              <w:numPr>
                <w:ilvl w:val="0"/>
                <w:numId w:val="3"/>
              </w:numPr>
              <w:spacing w:after="0" w:line="240" w:lineRule="auto"/>
              <w:rPr>
                <w:sz w:val="20"/>
                <w:szCs w:val="20"/>
              </w:rPr>
            </w:pPr>
            <w:r w:rsidRPr="00946330">
              <w:rPr>
                <w:sz w:val="20"/>
                <w:szCs w:val="20"/>
              </w:rPr>
              <w:t>Voldaan</w:t>
            </w:r>
          </w:p>
          <w:p w14:paraId="318CA2F4" w14:textId="77777777" w:rsidR="007A7DB3" w:rsidRPr="00946330" w:rsidRDefault="007A7DB3" w:rsidP="00412B30">
            <w:pPr>
              <w:numPr>
                <w:ilvl w:val="0"/>
                <w:numId w:val="3"/>
              </w:numPr>
              <w:spacing w:after="0" w:line="240" w:lineRule="auto"/>
              <w:rPr>
                <w:sz w:val="20"/>
                <w:szCs w:val="20"/>
              </w:rPr>
            </w:pPr>
            <w:r w:rsidRPr="00946330">
              <w:rPr>
                <w:sz w:val="20"/>
                <w:szCs w:val="20"/>
              </w:rPr>
              <w:t>Niet voldaan</w:t>
            </w:r>
          </w:p>
          <w:p w14:paraId="7B544620" w14:textId="77777777" w:rsidR="007A7DB3" w:rsidRPr="00946330" w:rsidRDefault="007A7DB3" w:rsidP="00412B30">
            <w:pPr>
              <w:spacing w:after="0" w:line="240" w:lineRule="auto"/>
              <w:ind w:left="360"/>
              <w:rPr>
                <w:sz w:val="20"/>
                <w:szCs w:val="20"/>
              </w:rPr>
            </w:pPr>
          </w:p>
        </w:tc>
        <w:tc>
          <w:tcPr>
            <w:tcW w:w="2879" w:type="dxa"/>
            <w:gridSpan w:val="2"/>
          </w:tcPr>
          <w:p w14:paraId="6B133D02" w14:textId="77777777" w:rsidR="007A7DB3" w:rsidRPr="00946330" w:rsidRDefault="007A7DB3" w:rsidP="00412B30">
            <w:pPr>
              <w:spacing w:after="0" w:line="240" w:lineRule="auto"/>
              <w:rPr>
                <w:sz w:val="20"/>
                <w:szCs w:val="20"/>
              </w:rPr>
            </w:pPr>
          </w:p>
          <w:p w14:paraId="5C18763A" w14:textId="77777777" w:rsidR="007A7DB3" w:rsidRPr="00946330" w:rsidRDefault="007A7DB3" w:rsidP="00412B30">
            <w:pPr>
              <w:spacing w:after="0" w:line="240" w:lineRule="auto"/>
              <w:rPr>
                <w:sz w:val="20"/>
                <w:szCs w:val="20"/>
              </w:rPr>
            </w:pPr>
          </w:p>
          <w:p w14:paraId="317C7CB1" w14:textId="77777777" w:rsidR="007A7DB3" w:rsidRPr="00946330" w:rsidRDefault="007A7DB3" w:rsidP="00412B30">
            <w:pPr>
              <w:spacing w:after="0" w:line="240" w:lineRule="auto"/>
              <w:rPr>
                <w:sz w:val="20"/>
                <w:szCs w:val="20"/>
              </w:rPr>
            </w:pPr>
          </w:p>
        </w:tc>
      </w:tr>
      <w:tr w:rsidR="007A7DB3" w:rsidRPr="00946330" w14:paraId="1676FDAE" w14:textId="77777777">
        <w:tc>
          <w:tcPr>
            <w:tcW w:w="4306" w:type="dxa"/>
            <w:gridSpan w:val="2"/>
          </w:tcPr>
          <w:p w14:paraId="156B23F4" w14:textId="77777777" w:rsidR="007A7DB3" w:rsidRPr="00946330" w:rsidRDefault="007A7DB3" w:rsidP="00412B30">
            <w:pPr>
              <w:spacing w:after="0" w:line="240" w:lineRule="auto"/>
              <w:rPr>
                <w:b/>
                <w:sz w:val="20"/>
                <w:szCs w:val="20"/>
              </w:rPr>
            </w:pPr>
            <w:r w:rsidRPr="00946330">
              <w:rPr>
                <w:b/>
                <w:sz w:val="20"/>
                <w:szCs w:val="20"/>
              </w:rPr>
              <w:t>Nuancering beoordeling:</w:t>
            </w:r>
          </w:p>
          <w:p w14:paraId="4A4F05AE" w14:textId="77777777" w:rsidR="007A7DB3" w:rsidRPr="00946330" w:rsidRDefault="007A7DB3" w:rsidP="00412B30">
            <w:pPr>
              <w:spacing w:after="0" w:line="240" w:lineRule="auto"/>
              <w:rPr>
                <w:b/>
                <w:sz w:val="20"/>
                <w:szCs w:val="20"/>
              </w:rPr>
            </w:pPr>
            <w:r w:rsidRPr="00946330">
              <w:rPr>
                <w:sz w:val="20"/>
                <w:szCs w:val="20"/>
              </w:rPr>
              <w:t>De beoordelaar kan een nuancering aangeven op het beoordelingsformulier ten aan zien van de beoordeling. Deze is ter inzicht van de student en zal niet worden overgenomen in LEV.</w:t>
            </w:r>
          </w:p>
        </w:tc>
        <w:tc>
          <w:tcPr>
            <w:tcW w:w="2403" w:type="dxa"/>
            <w:gridSpan w:val="2"/>
          </w:tcPr>
          <w:p w14:paraId="5499CD56" w14:textId="77777777" w:rsidR="007A7DB3" w:rsidRPr="00946330" w:rsidRDefault="007A7DB3" w:rsidP="00412B30">
            <w:pPr>
              <w:spacing w:after="0" w:line="240" w:lineRule="auto"/>
              <w:rPr>
                <w:sz w:val="20"/>
                <w:szCs w:val="20"/>
              </w:rPr>
            </w:pPr>
            <w:r w:rsidRPr="00946330">
              <w:rPr>
                <w:sz w:val="20"/>
                <w:szCs w:val="20"/>
              </w:rPr>
              <w:t xml:space="preserve">Nuancering: </w:t>
            </w:r>
          </w:p>
          <w:p w14:paraId="2B673003" w14:textId="77777777" w:rsidR="007A7DB3" w:rsidRPr="00946330" w:rsidRDefault="007A7DB3" w:rsidP="00412B30">
            <w:pPr>
              <w:spacing w:after="0" w:line="240" w:lineRule="auto"/>
              <w:rPr>
                <w:sz w:val="20"/>
                <w:szCs w:val="20"/>
              </w:rPr>
            </w:pPr>
            <w:r w:rsidRPr="00946330">
              <w:rPr>
                <w:sz w:val="20"/>
                <w:szCs w:val="20"/>
              </w:rPr>
              <w:t>(indien van toepassing)</w:t>
            </w:r>
          </w:p>
          <w:p w14:paraId="30A9BFC7" w14:textId="77777777" w:rsidR="007A7DB3" w:rsidRPr="00946330" w:rsidRDefault="007A7DB3" w:rsidP="00412B30">
            <w:pPr>
              <w:numPr>
                <w:ilvl w:val="0"/>
                <w:numId w:val="3"/>
              </w:numPr>
              <w:spacing w:after="0" w:line="240" w:lineRule="auto"/>
              <w:rPr>
                <w:sz w:val="20"/>
                <w:szCs w:val="20"/>
              </w:rPr>
            </w:pPr>
            <w:r w:rsidRPr="00946330">
              <w:rPr>
                <w:sz w:val="20"/>
                <w:szCs w:val="20"/>
              </w:rPr>
              <w:t>Goed!</w:t>
            </w:r>
            <w:r>
              <w:rPr>
                <w:sz w:val="20"/>
                <w:szCs w:val="20"/>
              </w:rPr>
              <w:t>*</w:t>
            </w:r>
          </w:p>
          <w:p w14:paraId="7B2F0337" w14:textId="77777777" w:rsidR="007A7DB3" w:rsidRPr="00946330" w:rsidRDefault="007A7DB3" w:rsidP="00412B30">
            <w:pPr>
              <w:numPr>
                <w:ilvl w:val="0"/>
                <w:numId w:val="3"/>
              </w:numPr>
              <w:spacing w:after="0" w:line="240" w:lineRule="auto"/>
              <w:rPr>
                <w:sz w:val="20"/>
                <w:szCs w:val="20"/>
              </w:rPr>
            </w:pPr>
            <w:r w:rsidRPr="00946330">
              <w:rPr>
                <w:sz w:val="20"/>
                <w:szCs w:val="20"/>
              </w:rPr>
              <w:t>Voldoende</w:t>
            </w:r>
          </w:p>
          <w:p w14:paraId="559B5196" w14:textId="77777777" w:rsidR="007A7DB3" w:rsidRPr="00946330" w:rsidRDefault="007A7DB3" w:rsidP="00412B30">
            <w:pPr>
              <w:numPr>
                <w:ilvl w:val="0"/>
                <w:numId w:val="3"/>
              </w:numPr>
              <w:spacing w:after="0" w:line="240" w:lineRule="auto"/>
              <w:rPr>
                <w:sz w:val="20"/>
                <w:szCs w:val="20"/>
              </w:rPr>
            </w:pPr>
            <w:r w:rsidRPr="00946330">
              <w:rPr>
                <w:sz w:val="20"/>
                <w:szCs w:val="20"/>
              </w:rPr>
              <w:t>Onvoldoende</w:t>
            </w:r>
          </w:p>
          <w:p w14:paraId="4295C407" w14:textId="77777777" w:rsidR="007A7DB3" w:rsidRPr="00946330" w:rsidRDefault="007A7DB3" w:rsidP="00412B30">
            <w:pPr>
              <w:spacing w:after="0" w:line="240" w:lineRule="auto"/>
              <w:ind w:left="360"/>
              <w:rPr>
                <w:sz w:val="20"/>
                <w:szCs w:val="20"/>
              </w:rPr>
            </w:pPr>
          </w:p>
        </w:tc>
        <w:tc>
          <w:tcPr>
            <w:tcW w:w="2879" w:type="dxa"/>
            <w:gridSpan w:val="2"/>
          </w:tcPr>
          <w:p w14:paraId="068E26E6" w14:textId="77777777" w:rsidR="007A7DB3" w:rsidRPr="00946330" w:rsidRDefault="007A7DB3" w:rsidP="00412B30">
            <w:pPr>
              <w:spacing w:after="0" w:line="240" w:lineRule="auto"/>
              <w:rPr>
                <w:sz w:val="20"/>
                <w:szCs w:val="20"/>
              </w:rPr>
            </w:pPr>
          </w:p>
        </w:tc>
      </w:tr>
    </w:tbl>
    <w:p w14:paraId="6DEEB18F" w14:textId="77777777" w:rsidR="007A7DB3" w:rsidRPr="006828CB" w:rsidRDefault="007A7DB3" w:rsidP="007A7DB3">
      <w:pPr>
        <w:spacing w:after="0" w:line="240" w:lineRule="auto"/>
        <w:rPr>
          <w:sz w:val="20"/>
          <w:szCs w:val="20"/>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02"/>
        <w:gridCol w:w="5304"/>
      </w:tblGrid>
      <w:tr w:rsidR="007A7DB3" w:rsidRPr="00946330" w14:paraId="5B28E272" w14:textId="77777777">
        <w:tc>
          <w:tcPr>
            <w:tcW w:w="4302" w:type="dxa"/>
          </w:tcPr>
          <w:p w14:paraId="791EA15F" w14:textId="77777777" w:rsidR="007A7DB3" w:rsidRPr="00946330" w:rsidRDefault="007A7DB3" w:rsidP="00412B30">
            <w:pPr>
              <w:spacing w:after="0" w:line="240" w:lineRule="auto"/>
              <w:rPr>
                <w:sz w:val="24"/>
                <w:szCs w:val="24"/>
              </w:rPr>
            </w:pPr>
            <w:r w:rsidRPr="00946330">
              <w:rPr>
                <w:sz w:val="24"/>
                <w:szCs w:val="24"/>
              </w:rPr>
              <w:t>Datum: ………………………………………..</w:t>
            </w:r>
          </w:p>
          <w:p w14:paraId="2721C568" w14:textId="77777777" w:rsidR="007A7DB3" w:rsidRDefault="007A7DB3" w:rsidP="00412B30">
            <w:pPr>
              <w:spacing w:after="0" w:line="240" w:lineRule="auto"/>
              <w:rPr>
                <w:rFonts w:cs="Arial"/>
                <w:bCs/>
                <w:sz w:val="24"/>
                <w:szCs w:val="24"/>
              </w:rPr>
            </w:pPr>
            <w:r w:rsidRPr="00946330">
              <w:rPr>
                <w:rFonts w:cs="Arial"/>
                <w:bCs/>
                <w:sz w:val="24"/>
                <w:szCs w:val="24"/>
              </w:rPr>
              <w:t xml:space="preserve">Handtekening beoordelaar 1: </w:t>
            </w:r>
          </w:p>
          <w:p w14:paraId="559EDF0D" w14:textId="77777777" w:rsidR="007A7DB3" w:rsidRDefault="007A7DB3" w:rsidP="00412B30">
            <w:pPr>
              <w:spacing w:after="0" w:line="240" w:lineRule="auto"/>
              <w:rPr>
                <w:rFonts w:cs="Arial"/>
                <w:bCs/>
                <w:sz w:val="24"/>
                <w:szCs w:val="24"/>
              </w:rPr>
            </w:pPr>
          </w:p>
          <w:p w14:paraId="4ADFDF5F" w14:textId="77777777" w:rsidR="007A7DB3" w:rsidRPr="00946330" w:rsidRDefault="007A7DB3" w:rsidP="00412B30">
            <w:pPr>
              <w:spacing w:after="0" w:line="240" w:lineRule="auto"/>
              <w:rPr>
                <w:sz w:val="24"/>
                <w:szCs w:val="24"/>
              </w:rPr>
            </w:pPr>
            <w:r w:rsidRPr="00946330">
              <w:rPr>
                <w:rFonts w:cs="Arial"/>
                <w:bCs/>
                <w:sz w:val="24"/>
                <w:szCs w:val="24"/>
              </w:rPr>
              <w:t>…………………………………………………….</w:t>
            </w:r>
          </w:p>
        </w:tc>
        <w:tc>
          <w:tcPr>
            <w:tcW w:w="5304" w:type="dxa"/>
          </w:tcPr>
          <w:p w14:paraId="09891DB3" w14:textId="77777777" w:rsidR="007A7DB3" w:rsidRPr="00946330" w:rsidRDefault="007A7DB3" w:rsidP="00412B30">
            <w:pPr>
              <w:spacing w:after="0" w:line="240" w:lineRule="auto"/>
              <w:rPr>
                <w:sz w:val="24"/>
                <w:szCs w:val="24"/>
              </w:rPr>
            </w:pPr>
            <w:r w:rsidRPr="00946330">
              <w:rPr>
                <w:sz w:val="24"/>
                <w:szCs w:val="24"/>
              </w:rPr>
              <w:t>Datum: ………………………………………..</w:t>
            </w:r>
          </w:p>
          <w:p w14:paraId="6C451BDD" w14:textId="77777777" w:rsidR="007A7DB3" w:rsidRDefault="007A7DB3" w:rsidP="00412B30">
            <w:pPr>
              <w:spacing w:after="0" w:line="240" w:lineRule="auto"/>
              <w:rPr>
                <w:rFonts w:cs="Arial"/>
                <w:bCs/>
                <w:sz w:val="24"/>
                <w:szCs w:val="24"/>
              </w:rPr>
            </w:pPr>
            <w:r w:rsidRPr="00946330">
              <w:rPr>
                <w:rFonts w:cs="Arial"/>
                <w:bCs/>
                <w:sz w:val="24"/>
                <w:szCs w:val="24"/>
              </w:rPr>
              <w:t xml:space="preserve">Handtekening beoordelaar 2: </w:t>
            </w:r>
          </w:p>
          <w:p w14:paraId="324AE433" w14:textId="77777777" w:rsidR="007A7DB3" w:rsidRDefault="007A7DB3" w:rsidP="00412B30">
            <w:pPr>
              <w:spacing w:after="0" w:line="240" w:lineRule="auto"/>
              <w:rPr>
                <w:rFonts w:cs="Arial"/>
                <w:bCs/>
                <w:sz w:val="24"/>
                <w:szCs w:val="24"/>
              </w:rPr>
            </w:pPr>
          </w:p>
          <w:p w14:paraId="7E213631" w14:textId="77777777" w:rsidR="007A7DB3" w:rsidRPr="00960B20" w:rsidRDefault="007A7DB3" w:rsidP="00412B30">
            <w:pPr>
              <w:spacing w:after="0" w:line="240" w:lineRule="auto"/>
              <w:rPr>
                <w:rFonts w:cs="Arial"/>
                <w:bCs/>
                <w:sz w:val="24"/>
                <w:szCs w:val="24"/>
              </w:rPr>
            </w:pPr>
            <w:r w:rsidRPr="00946330">
              <w:rPr>
                <w:rFonts w:cs="Arial"/>
                <w:bCs/>
                <w:sz w:val="24"/>
                <w:szCs w:val="24"/>
              </w:rPr>
              <w:t>…………………………………………………….</w:t>
            </w:r>
          </w:p>
        </w:tc>
      </w:tr>
    </w:tbl>
    <w:p w14:paraId="4A8417F0" w14:textId="77777777" w:rsidR="00960B20" w:rsidRDefault="00960B20" w:rsidP="007A7DB3">
      <w:pPr>
        <w:spacing w:after="0" w:line="240" w:lineRule="auto"/>
        <w:rPr>
          <w:color w:val="FF0000"/>
        </w:rPr>
      </w:pPr>
    </w:p>
    <w:p w14:paraId="48973AF0" w14:textId="77777777" w:rsidR="00084521" w:rsidRDefault="00960B20" w:rsidP="00960B20">
      <w:pPr>
        <w:spacing w:after="0" w:line="240" w:lineRule="auto"/>
        <w:rPr>
          <w:i/>
          <w:sz w:val="20"/>
          <w:szCs w:val="20"/>
        </w:rPr>
      </w:pPr>
      <w:r w:rsidRPr="006828CB">
        <w:rPr>
          <w:i/>
          <w:sz w:val="20"/>
          <w:szCs w:val="20"/>
        </w:rPr>
        <w:t>NB. Het beoordelingsformulier</w:t>
      </w:r>
      <w:r>
        <w:rPr>
          <w:i/>
          <w:sz w:val="20"/>
          <w:szCs w:val="20"/>
        </w:rPr>
        <w:t xml:space="preserve"> </w:t>
      </w:r>
      <w:r w:rsidRPr="006828CB">
        <w:rPr>
          <w:i/>
          <w:sz w:val="20"/>
          <w:szCs w:val="20"/>
        </w:rPr>
        <w:t>dient te wor</w:t>
      </w:r>
      <w:r>
        <w:rPr>
          <w:i/>
          <w:sz w:val="20"/>
          <w:szCs w:val="20"/>
        </w:rPr>
        <w:t xml:space="preserve">den ingeleverd door de beoordelaars </w:t>
      </w:r>
      <w:r w:rsidRPr="006828CB">
        <w:rPr>
          <w:i/>
          <w:sz w:val="20"/>
          <w:szCs w:val="20"/>
        </w:rPr>
        <w:t xml:space="preserve"> bij het examenbureau. </w:t>
      </w:r>
    </w:p>
    <w:p w14:paraId="6CBCE07A" w14:textId="77777777" w:rsidR="00960B20" w:rsidRPr="006828CB" w:rsidRDefault="00960B20" w:rsidP="00960B20">
      <w:pPr>
        <w:spacing w:after="0" w:line="240" w:lineRule="auto"/>
        <w:rPr>
          <w:i/>
          <w:sz w:val="20"/>
          <w:szCs w:val="20"/>
        </w:rPr>
      </w:pPr>
      <w:r w:rsidRPr="006828CB">
        <w:rPr>
          <w:i/>
          <w:sz w:val="20"/>
          <w:szCs w:val="20"/>
        </w:rPr>
        <w:t xml:space="preserve">Een </w:t>
      </w:r>
      <w:r>
        <w:rPr>
          <w:i/>
          <w:sz w:val="20"/>
          <w:szCs w:val="20"/>
        </w:rPr>
        <w:t>kopie</w:t>
      </w:r>
      <w:r w:rsidRPr="006828CB">
        <w:rPr>
          <w:i/>
          <w:sz w:val="20"/>
          <w:szCs w:val="20"/>
        </w:rPr>
        <w:t xml:space="preserve"> wordt gegeven aan de student.</w:t>
      </w:r>
      <w:r>
        <w:rPr>
          <w:i/>
          <w:sz w:val="20"/>
          <w:szCs w:val="20"/>
        </w:rPr>
        <w:t xml:space="preserve"> Vervolgens wordt de beoordeling in LEV gezet door de schoolbeoordelaar.</w:t>
      </w:r>
    </w:p>
    <w:p w14:paraId="24FC999D" w14:textId="77777777" w:rsidR="00084521" w:rsidRDefault="00084521" w:rsidP="00960B20">
      <w:pPr>
        <w:spacing w:after="0" w:line="240" w:lineRule="auto"/>
        <w:rPr>
          <w:i/>
          <w:sz w:val="20"/>
        </w:rPr>
      </w:pPr>
    </w:p>
    <w:p w14:paraId="099DE817" w14:textId="77777777" w:rsidR="00960B20" w:rsidRPr="00CB0288" w:rsidRDefault="00960B20" w:rsidP="00960B20">
      <w:pPr>
        <w:spacing w:after="0" w:line="240" w:lineRule="auto"/>
        <w:rPr>
          <w:i/>
          <w:sz w:val="20"/>
        </w:rPr>
      </w:pPr>
      <w:r w:rsidRPr="00CB0288">
        <w:rPr>
          <w:i/>
          <w:sz w:val="20"/>
        </w:rPr>
        <w:t>*) Zie voor de beoordeling van Landstede Goed! de instructie op het po</w:t>
      </w:r>
      <w:r>
        <w:rPr>
          <w:i/>
          <w:sz w:val="20"/>
        </w:rPr>
        <w:t>r</w:t>
      </w:r>
      <w:r w:rsidRPr="00CB0288">
        <w:rPr>
          <w:i/>
          <w:sz w:val="20"/>
        </w:rPr>
        <w:t>taal Examinering</w:t>
      </w:r>
    </w:p>
    <w:p w14:paraId="09DD7BD9" w14:textId="77777777" w:rsidR="00960B20" w:rsidRDefault="00960B20" w:rsidP="007A7DB3">
      <w:pPr>
        <w:spacing w:after="0" w:line="240" w:lineRule="auto"/>
        <w:rPr>
          <w:rFonts w:cs="Arial"/>
          <w:bCs/>
          <w:sz w:val="24"/>
          <w:szCs w:val="24"/>
        </w:rPr>
      </w:pPr>
    </w:p>
    <w:p w14:paraId="10E4DDDF" w14:textId="77777777" w:rsidR="00960B20" w:rsidRDefault="00960B20" w:rsidP="007A7DB3">
      <w:pPr>
        <w:spacing w:after="0" w:line="240" w:lineRule="auto"/>
        <w:rPr>
          <w:rFonts w:cs="Arial"/>
          <w:bCs/>
          <w:sz w:val="24"/>
          <w:szCs w:val="24"/>
        </w:rPr>
      </w:pPr>
    </w:p>
    <w:p w14:paraId="372063AB" w14:textId="77777777" w:rsidR="00960B20" w:rsidRDefault="00960B20" w:rsidP="007A7DB3">
      <w:pPr>
        <w:spacing w:after="0" w:line="240" w:lineRule="auto"/>
        <w:rPr>
          <w:rFonts w:cs="Arial"/>
          <w:bCs/>
          <w:sz w:val="24"/>
          <w:szCs w:val="24"/>
        </w:rPr>
      </w:pPr>
    </w:p>
    <w:p w14:paraId="709C5EAD" w14:textId="77777777" w:rsidR="008F0A63" w:rsidRPr="009D7C4B" w:rsidRDefault="00084521" w:rsidP="009D7C4B">
      <w:pPr>
        <w:rPr>
          <w:rFonts w:ascii="Cambria" w:hAnsi="Cambria"/>
          <w:b/>
          <w:color w:val="365F91"/>
          <w:sz w:val="28"/>
        </w:rPr>
      </w:pPr>
      <w:r>
        <w:rPr>
          <w:rFonts w:ascii="Cambria" w:hAnsi="Cambria"/>
          <w:b/>
          <w:color w:val="365F91"/>
          <w:sz w:val="28"/>
        </w:rPr>
        <w:br w:type="page"/>
      </w:r>
      <w:r w:rsidR="009D7C4B" w:rsidRPr="009D7C4B">
        <w:rPr>
          <w:rFonts w:ascii="Cambria" w:hAnsi="Cambria"/>
          <w:b/>
          <w:color w:val="365F91"/>
          <w:sz w:val="28"/>
        </w:rPr>
        <w:lastRenderedPageBreak/>
        <w:t>Bijlage 2</w:t>
      </w:r>
      <w:r w:rsidR="004224A6" w:rsidRPr="009D7C4B">
        <w:rPr>
          <w:rFonts w:ascii="Cambria" w:hAnsi="Cambria"/>
          <w:b/>
          <w:color w:val="365F91"/>
          <w:sz w:val="28"/>
        </w:rPr>
        <w:t xml:space="preserve">  </w:t>
      </w:r>
      <w:r w:rsidR="00092402">
        <w:rPr>
          <w:rFonts w:ascii="Cambria" w:hAnsi="Cambria"/>
          <w:b/>
          <w:color w:val="365F91"/>
          <w:sz w:val="28"/>
        </w:rPr>
        <w:t>De</w:t>
      </w:r>
      <w:r w:rsidR="004224A6" w:rsidRPr="009D7C4B">
        <w:rPr>
          <w:rFonts w:ascii="Cambria" w:hAnsi="Cambria"/>
          <w:b/>
          <w:color w:val="365F91"/>
          <w:sz w:val="28"/>
        </w:rPr>
        <w:t xml:space="preserve"> b</w:t>
      </w:r>
      <w:r w:rsidR="00092402">
        <w:rPr>
          <w:rFonts w:ascii="Cambria" w:hAnsi="Cambria"/>
          <w:b/>
          <w:color w:val="365F91"/>
          <w:sz w:val="28"/>
        </w:rPr>
        <w:t>eoordeling</w:t>
      </w:r>
      <w:r w:rsidR="008F0A63" w:rsidRPr="009D7C4B">
        <w:rPr>
          <w:rFonts w:ascii="Cambria" w:hAnsi="Cambria"/>
          <w:b/>
          <w:color w:val="365F91"/>
          <w:sz w:val="28"/>
        </w:rPr>
        <w:t xml:space="preserve"> van het </w:t>
      </w:r>
      <w:proofErr w:type="spellStart"/>
      <w:r w:rsidR="001231A1">
        <w:rPr>
          <w:rFonts w:ascii="Cambria" w:hAnsi="Cambria"/>
          <w:b/>
          <w:color w:val="365F91"/>
          <w:sz w:val="28"/>
        </w:rPr>
        <w:t>exameneindgesprek</w:t>
      </w:r>
      <w:proofErr w:type="spellEnd"/>
    </w:p>
    <w:tbl>
      <w:tblPr>
        <w:tblW w:w="92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2255"/>
        <w:gridCol w:w="2139"/>
        <w:gridCol w:w="2710"/>
      </w:tblGrid>
      <w:tr w:rsidR="008F0A63" w:rsidRPr="00C10169" w14:paraId="437A0BFB" w14:textId="77777777">
        <w:tc>
          <w:tcPr>
            <w:tcW w:w="2127" w:type="dxa"/>
          </w:tcPr>
          <w:p w14:paraId="39E8FE98" w14:textId="77777777" w:rsidR="008F0A63" w:rsidRPr="00C10169" w:rsidRDefault="008F0A63" w:rsidP="00067812">
            <w:pPr>
              <w:spacing w:after="0" w:line="240" w:lineRule="auto"/>
              <w:rPr>
                <w:rFonts w:cs="Arial"/>
                <w:bCs/>
              </w:rPr>
            </w:pPr>
            <w:r w:rsidRPr="00C10169">
              <w:rPr>
                <w:rFonts w:cs="Arial"/>
                <w:bCs/>
              </w:rPr>
              <w:t>Opleiding:</w:t>
            </w:r>
          </w:p>
        </w:tc>
        <w:tc>
          <w:tcPr>
            <w:tcW w:w="2255" w:type="dxa"/>
          </w:tcPr>
          <w:p w14:paraId="3A7BEEDA" w14:textId="77777777" w:rsidR="008F0A63" w:rsidRPr="00C10169" w:rsidRDefault="008F0A63" w:rsidP="00067812">
            <w:pPr>
              <w:spacing w:after="0" w:line="240" w:lineRule="auto"/>
              <w:rPr>
                <w:rFonts w:cs="Arial"/>
                <w:b/>
              </w:rPr>
            </w:pPr>
          </w:p>
        </w:tc>
        <w:tc>
          <w:tcPr>
            <w:tcW w:w="2139" w:type="dxa"/>
          </w:tcPr>
          <w:p w14:paraId="3F86EEAC" w14:textId="77777777" w:rsidR="008F0A63" w:rsidRPr="00C10169" w:rsidRDefault="008F0A63" w:rsidP="00067812">
            <w:pPr>
              <w:pStyle w:val="Normaalweb"/>
              <w:spacing w:after="0"/>
              <w:rPr>
                <w:rFonts w:ascii="Calibri" w:eastAsia="Times New Roman" w:hAnsi="Calibri" w:cs="Arial"/>
                <w:bCs/>
                <w:sz w:val="22"/>
                <w:szCs w:val="22"/>
              </w:rPr>
            </w:pPr>
            <w:r w:rsidRPr="00C10169">
              <w:rPr>
                <w:rFonts w:ascii="Calibri" w:eastAsia="Times New Roman" w:hAnsi="Calibri" w:cs="Arial"/>
                <w:bCs/>
                <w:sz w:val="22"/>
                <w:szCs w:val="22"/>
              </w:rPr>
              <w:t xml:space="preserve">Datum: </w:t>
            </w:r>
          </w:p>
        </w:tc>
        <w:tc>
          <w:tcPr>
            <w:tcW w:w="2710" w:type="dxa"/>
          </w:tcPr>
          <w:p w14:paraId="367F0F48" w14:textId="77777777" w:rsidR="008F0A63" w:rsidRPr="00C10169" w:rsidRDefault="008F0A63" w:rsidP="00067812">
            <w:pPr>
              <w:spacing w:after="0" w:line="240" w:lineRule="auto"/>
              <w:rPr>
                <w:rFonts w:cs="Arial"/>
              </w:rPr>
            </w:pPr>
          </w:p>
        </w:tc>
      </w:tr>
      <w:tr w:rsidR="008F0A63" w:rsidRPr="00C10169" w14:paraId="6EFF2071" w14:textId="77777777">
        <w:tc>
          <w:tcPr>
            <w:tcW w:w="2127" w:type="dxa"/>
          </w:tcPr>
          <w:p w14:paraId="3C2A7952" w14:textId="77777777" w:rsidR="008F0A63" w:rsidRPr="00C10169" w:rsidRDefault="008F0A63" w:rsidP="00067812">
            <w:pPr>
              <w:spacing w:after="0" w:line="240" w:lineRule="auto"/>
              <w:rPr>
                <w:rFonts w:cs="Arial"/>
                <w:bCs/>
              </w:rPr>
            </w:pPr>
            <w:r w:rsidRPr="00C10169">
              <w:rPr>
                <w:rFonts w:cs="Arial"/>
                <w:bCs/>
              </w:rPr>
              <w:t>Naam student:</w:t>
            </w:r>
          </w:p>
        </w:tc>
        <w:tc>
          <w:tcPr>
            <w:tcW w:w="2255" w:type="dxa"/>
          </w:tcPr>
          <w:p w14:paraId="447D1029" w14:textId="77777777" w:rsidR="008F0A63" w:rsidRDefault="008F0A63" w:rsidP="00067812">
            <w:pPr>
              <w:spacing w:after="0" w:line="240" w:lineRule="auto"/>
              <w:rPr>
                <w:rFonts w:cs="Arial"/>
                <w:b/>
              </w:rPr>
            </w:pPr>
          </w:p>
          <w:p w14:paraId="0CE1D8C7" w14:textId="77777777" w:rsidR="008F0A63" w:rsidRPr="00C10169" w:rsidRDefault="008F0A63" w:rsidP="00067812">
            <w:pPr>
              <w:spacing w:after="0" w:line="240" w:lineRule="auto"/>
              <w:rPr>
                <w:rFonts w:cs="Arial"/>
                <w:b/>
              </w:rPr>
            </w:pPr>
          </w:p>
        </w:tc>
        <w:tc>
          <w:tcPr>
            <w:tcW w:w="2139" w:type="dxa"/>
          </w:tcPr>
          <w:p w14:paraId="4F4602A3" w14:textId="77777777" w:rsidR="008F0A63" w:rsidRPr="00C10169" w:rsidRDefault="008F0A63" w:rsidP="00067812">
            <w:pPr>
              <w:pStyle w:val="Normaalweb"/>
              <w:spacing w:after="0"/>
              <w:rPr>
                <w:rFonts w:ascii="Calibri" w:eastAsia="Times New Roman" w:hAnsi="Calibri" w:cs="Arial"/>
                <w:bCs/>
                <w:sz w:val="22"/>
                <w:szCs w:val="22"/>
              </w:rPr>
            </w:pPr>
            <w:r w:rsidRPr="00C10169">
              <w:rPr>
                <w:rFonts w:ascii="Calibri" w:hAnsi="Calibri" w:cs="Arial"/>
                <w:bCs/>
                <w:sz w:val="22"/>
                <w:szCs w:val="22"/>
              </w:rPr>
              <w:t>Klas:</w:t>
            </w:r>
          </w:p>
        </w:tc>
        <w:tc>
          <w:tcPr>
            <w:tcW w:w="2710" w:type="dxa"/>
          </w:tcPr>
          <w:p w14:paraId="4BE017D5" w14:textId="77777777" w:rsidR="008F0A63" w:rsidRPr="00C10169" w:rsidRDefault="008F0A63" w:rsidP="00067812">
            <w:pPr>
              <w:spacing w:after="0" w:line="240" w:lineRule="auto"/>
              <w:rPr>
                <w:rFonts w:cs="Arial"/>
              </w:rPr>
            </w:pPr>
          </w:p>
        </w:tc>
      </w:tr>
      <w:tr w:rsidR="008F0A63" w:rsidRPr="00C10169" w14:paraId="75C501C4" w14:textId="77777777">
        <w:tc>
          <w:tcPr>
            <w:tcW w:w="2127" w:type="dxa"/>
          </w:tcPr>
          <w:p w14:paraId="4C8C75A1" w14:textId="77777777" w:rsidR="008F0A63" w:rsidRPr="004224A6" w:rsidRDefault="008F0A63" w:rsidP="00067812">
            <w:pPr>
              <w:spacing w:after="0" w:line="240" w:lineRule="auto"/>
              <w:rPr>
                <w:rFonts w:cs="Arial"/>
                <w:bCs/>
              </w:rPr>
            </w:pPr>
            <w:r w:rsidRPr="004224A6">
              <w:rPr>
                <w:rFonts w:cs="Arial"/>
                <w:bCs/>
              </w:rPr>
              <w:t>Naam beoordelaar 1</w:t>
            </w:r>
          </w:p>
        </w:tc>
        <w:tc>
          <w:tcPr>
            <w:tcW w:w="2255" w:type="dxa"/>
          </w:tcPr>
          <w:p w14:paraId="43896E97" w14:textId="77777777" w:rsidR="008F0A63" w:rsidRPr="004224A6" w:rsidRDefault="008F0A63" w:rsidP="00067812">
            <w:pPr>
              <w:spacing w:after="0" w:line="240" w:lineRule="auto"/>
              <w:rPr>
                <w:rFonts w:cs="Arial"/>
                <w:b/>
              </w:rPr>
            </w:pPr>
          </w:p>
        </w:tc>
        <w:tc>
          <w:tcPr>
            <w:tcW w:w="2139" w:type="dxa"/>
          </w:tcPr>
          <w:p w14:paraId="0A646D2D" w14:textId="77777777" w:rsidR="008F0A63" w:rsidRPr="00C10169" w:rsidRDefault="008F0A63" w:rsidP="00067812">
            <w:pPr>
              <w:spacing w:after="0" w:line="240" w:lineRule="auto"/>
              <w:rPr>
                <w:rFonts w:cs="Arial"/>
                <w:bCs/>
                <w:lang w:val="en-GB"/>
              </w:rPr>
            </w:pPr>
            <w:r w:rsidRPr="004224A6">
              <w:rPr>
                <w:rFonts w:cs="Arial"/>
                <w:bCs/>
              </w:rPr>
              <w:t xml:space="preserve">Naam beoordelaar </w:t>
            </w:r>
            <w:r>
              <w:rPr>
                <w:rFonts w:cs="Arial"/>
                <w:bCs/>
                <w:lang w:val="en-GB"/>
              </w:rPr>
              <w:t>2</w:t>
            </w:r>
          </w:p>
        </w:tc>
        <w:tc>
          <w:tcPr>
            <w:tcW w:w="2710" w:type="dxa"/>
          </w:tcPr>
          <w:p w14:paraId="49BD146A" w14:textId="77777777" w:rsidR="008F0A63" w:rsidRPr="00C10169" w:rsidRDefault="008F0A63" w:rsidP="00067812">
            <w:pPr>
              <w:spacing w:after="0" w:line="240" w:lineRule="auto"/>
              <w:rPr>
                <w:rFonts w:cs="Arial"/>
                <w:lang w:val="en-GB"/>
              </w:rPr>
            </w:pPr>
          </w:p>
        </w:tc>
      </w:tr>
    </w:tbl>
    <w:p w14:paraId="21E1C58D" w14:textId="77777777" w:rsidR="008F0A63" w:rsidRPr="00C10169" w:rsidRDefault="008F0A63" w:rsidP="008F0A63">
      <w:pPr>
        <w:spacing w:after="0" w:line="240" w:lineRule="auto"/>
      </w:pPr>
      <w:r w:rsidRPr="00C10169">
        <w:t xml:space="preserve"> </w:t>
      </w:r>
    </w:p>
    <w:tbl>
      <w:tblPr>
        <w:tblW w:w="9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1701"/>
        <w:gridCol w:w="3337"/>
      </w:tblGrid>
      <w:tr w:rsidR="008F0A63" w:rsidRPr="00946330" w14:paraId="495FEAD3" w14:textId="77777777">
        <w:tc>
          <w:tcPr>
            <w:tcW w:w="4219" w:type="dxa"/>
            <w:tcBorders>
              <w:bottom w:val="single" w:sz="4" w:space="0" w:color="auto"/>
            </w:tcBorders>
            <w:shd w:val="pct15" w:color="auto" w:fill="auto"/>
          </w:tcPr>
          <w:p w14:paraId="6D6463BF" w14:textId="77777777" w:rsidR="008F0A63" w:rsidRPr="00946330" w:rsidRDefault="008F0A63" w:rsidP="00067812">
            <w:pPr>
              <w:spacing w:after="0" w:line="240" w:lineRule="auto"/>
              <w:rPr>
                <w:b/>
              </w:rPr>
            </w:pPr>
            <w:r w:rsidRPr="00946330">
              <w:rPr>
                <w:b/>
              </w:rPr>
              <w:t>Indicatoren:</w:t>
            </w:r>
          </w:p>
        </w:tc>
        <w:tc>
          <w:tcPr>
            <w:tcW w:w="1701" w:type="dxa"/>
            <w:tcBorders>
              <w:bottom w:val="single" w:sz="4" w:space="0" w:color="auto"/>
            </w:tcBorders>
            <w:shd w:val="pct15" w:color="auto" w:fill="auto"/>
          </w:tcPr>
          <w:p w14:paraId="3F539910" w14:textId="77777777" w:rsidR="008F0A63" w:rsidRPr="00946330" w:rsidRDefault="008F0A63" w:rsidP="00067812">
            <w:pPr>
              <w:spacing w:after="0" w:line="240" w:lineRule="auto"/>
              <w:rPr>
                <w:b/>
              </w:rPr>
            </w:pPr>
            <w:r w:rsidRPr="00946330">
              <w:rPr>
                <w:b/>
              </w:rPr>
              <w:t>Beoordeling:</w:t>
            </w:r>
          </w:p>
        </w:tc>
        <w:tc>
          <w:tcPr>
            <w:tcW w:w="3337" w:type="dxa"/>
            <w:tcBorders>
              <w:bottom w:val="single" w:sz="4" w:space="0" w:color="auto"/>
            </w:tcBorders>
            <w:shd w:val="pct15" w:color="auto" w:fill="auto"/>
          </w:tcPr>
          <w:p w14:paraId="0523CC43" w14:textId="77777777" w:rsidR="008F0A63" w:rsidRPr="00946330" w:rsidRDefault="008F0A63" w:rsidP="00067812">
            <w:pPr>
              <w:spacing w:after="0" w:line="240" w:lineRule="auto"/>
              <w:rPr>
                <w:b/>
              </w:rPr>
            </w:pPr>
            <w:r w:rsidRPr="00946330">
              <w:rPr>
                <w:b/>
              </w:rPr>
              <w:t>Opmerkingen beoordelaar:</w:t>
            </w:r>
          </w:p>
        </w:tc>
      </w:tr>
      <w:tr w:rsidR="008F0A63" w:rsidRPr="00946330" w14:paraId="33773217" w14:textId="77777777">
        <w:tc>
          <w:tcPr>
            <w:tcW w:w="4219" w:type="dxa"/>
            <w:shd w:val="pct15" w:color="auto" w:fill="auto"/>
          </w:tcPr>
          <w:p w14:paraId="7FC07B3D" w14:textId="77777777" w:rsidR="008F0A63" w:rsidRPr="00946330" w:rsidRDefault="008F0A63" w:rsidP="00067812">
            <w:pPr>
              <w:spacing w:after="0" w:line="240" w:lineRule="auto"/>
              <w:rPr>
                <w:b/>
              </w:rPr>
            </w:pPr>
            <w:r w:rsidRPr="00946330">
              <w:rPr>
                <w:b/>
              </w:rPr>
              <w:t>Beantwoorden va</w:t>
            </w:r>
            <w:r>
              <w:rPr>
                <w:b/>
              </w:rPr>
              <w:t xml:space="preserve">n de vragen volgens de  </w:t>
            </w:r>
            <w:r w:rsidRPr="00946330">
              <w:rPr>
                <w:b/>
              </w:rPr>
              <w:t>STARR</w:t>
            </w:r>
            <w:r>
              <w:rPr>
                <w:b/>
              </w:rPr>
              <w:t>(</w:t>
            </w:r>
            <w:r w:rsidRPr="00946330">
              <w:rPr>
                <w:b/>
              </w:rPr>
              <w:t>T</w:t>
            </w:r>
            <w:r>
              <w:rPr>
                <w:b/>
              </w:rPr>
              <w:t>) methode, 2</w:t>
            </w:r>
            <w:r w:rsidRPr="00946330">
              <w:rPr>
                <w:b/>
              </w:rPr>
              <w:t>0 min</w:t>
            </w:r>
          </w:p>
        </w:tc>
        <w:tc>
          <w:tcPr>
            <w:tcW w:w="1701" w:type="dxa"/>
            <w:shd w:val="pct15" w:color="auto" w:fill="auto"/>
          </w:tcPr>
          <w:p w14:paraId="1644C428" w14:textId="77777777" w:rsidR="008F0A63" w:rsidRPr="00946330" w:rsidRDefault="008F0A63" w:rsidP="00067812">
            <w:pPr>
              <w:spacing w:after="0" w:line="240" w:lineRule="auto"/>
              <w:ind w:left="360"/>
              <w:rPr>
                <w:b/>
              </w:rPr>
            </w:pPr>
          </w:p>
        </w:tc>
        <w:tc>
          <w:tcPr>
            <w:tcW w:w="3337" w:type="dxa"/>
            <w:shd w:val="pct15" w:color="auto" w:fill="auto"/>
          </w:tcPr>
          <w:p w14:paraId="6725E2B5" w14:textId="77777777" w:rsidR="008F0A63" w:rsidRPr="00946330" w:rsidRDefault="008F0A63" w:rsidP="00067812">
            <w:pPr>
              <w:spacing w:after="0" w:line="240" w:lineRule="auto"/>
              <w:rPr>
                <w:b/>
              </w:rPr>
            </w:pPr>
          </w:p>
        </w:tc>
      </w:tr>
      <w:tr w:rsidR="008F0A63" w:rsidRPr="00C10169" w14:paraId="4BAC9C94" w14:textId="77777777">
        <w:tc>
          <w:tcPr>
            <w:tcW w:w="4219" w:type="dxa"/>
            <w:tcBorders>
              <w:bottom w:val="single" w:sz="4" w:space="0" w:color="auto"/>
            </w:tcBorders>
          </w:tcPr>
          <w:p w14:paraId="7EC96B40" w14:textId="77777777" w:rsidR="008F0A63" w:rsidRPr="00C10169" w:rsidRDefault="008F0A63" w:rsidP="00013C01">
            <w:pPr>
              <w:spacing w:after="0" w:line="240" w:lineRule="auto"/>
            </w:pPr>
            <w:r w:rsidRPr="00C10169">
              <w:t xml:space="preserve">De student  is in staat de vragen van de beoordelaars op een correcte, professionele wijze te beantwoorden. De student kan de antwoorden onderbouwen met opgedane kennis en ervaring. </w:t>
            </w:r>
          </w:p>
        </w:tc>
        <w:tc>
          <w:tcPr>
            <w:tcW w:w="1701" w:type="dxa"/>
            <w:tcBorders>
              <w:bottom w:val="single" w:sz="4" w:space="0" w:color="auto"/>
            </w:tcBorders>
          </w:tcPr>
          <w:p w14:paraId="102480B9" w14:textId="77777777" w:rsidR="008F0A63" w:rsidRPr="00C10169" w:rsidRDefault="008F0A63" w:rsidP="00067812">
            <w:pPr>
              <w:spacing w:after="0" w:line="240" w:lineRule="auto"/>
              <w:ind w:left="360"/>
            </w:pPr>
          </w:p>
          <w:p w14:paraId="636AE018" w14:textId="77777777" w:rsidR="008F0A63" w:rsidRPr="00C10169" w:rsidRDefault="008F0A63" w:rsidP="00067812">
            <w:pPr>
              <w:spacing w:after="0" w:line="240" w:lineRule="auto"/>
            </w:pPr>
            <w:r>
              <w:t xml:space="preserve">O  </w:t>
            </w:r>
            <w:r w:rsidRPr="00C10169">
              <w:t>Voldaan</w:t>
            </w:r>
          </w:p>
          <w:p w14:paraId="1623DCFA" w14:textId="77777777" w:rsidR="008F0A63" w:rsidRPr="00C10169" w:rsidRDefault="008F0A63" w:rsidP="00067812">
            <w:pPr>
              <w:spacing w:after="0" w:line="240" w:lineRule="auto"/>
            </w:pPr>
            <w:r>
              <w:t xml:space="preserve">O  </w:t>
            </w:r>
            <w:r w:rsidRPr="00C10169">
              <w:t>Niet voldaan</w:t>
            </w:r>
          </w:p>
          <w:p w14:paraId="78E117A4" w14:textId="77777777" w:rsidR="008F0A63" w:rsidRPr="00C10169" w:rsidRDefault="008F0A63" w:rsidP="00067812">
            <w:pPr>
              <w:spacing w:after="0" w:line="240" w:lineRule="auto"/>
            </w:pPr>
          </w:p>
        </w:tc>
        <w:tc>
          <w:tcPr>
            <w:tcW w:w="3337" w:type="dxa"/>
            <w:tcBorders>
              <w:bottom w:val="single" w:sz="4" w:space="0" w:color="auto"/>
            </w:tcBorders>
          </w:tcPr>
          <w:p w14:paraId="6E54F0F3" w14:textId="77777777" w:rsidR="008F0A63" w:rsidRPr="00C10169" w:rsidRDefault="008F0A63" w:rsidP="00067812">
            <w:pPr>
              <w:spacing w:after="0" w:line="240" w:lineRule="auto"/>
            </w:pPr>
          </w:p>
        </w:tc>
      </w:tr>
    </w:tbl>
    <w:p w14:paraId="37FFAECF" w14:textId="77777777" w:rsidR="008F0A63" w:rsidRDefault="008F0A63" w:rsidP="008F0A63">
      <w:pPr>
        <w:tabs>
          <w:tab w:val="left" w:pos="4962"/>
        </w:tabs>
        <w:spacing w:line="240" w:lineRule="auto"/>
        <w:rPr>
          <w:b/>
          <w:sz w:val="16"/>
          <w:szCs w:val="16"/>
        </w:rPr>
      </w:pPr>
    </w:p>
    <w:tbl>
      <w:tblPr>
        <w:tblW w:w="9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96"/>
        <w:gridCol w:w="2395"/>
        <w:gridCol w:w="2766"/>
      </w:tblGrid>
      <w:tr w:rsidR="008F0A63" w:rsidRPr="00C10169" w14:paraId="0B3C8793" w14:textId="77777777">
        <w:tc>
          <w:tcPr>
            <w:tcW w:w="9257" w:type="dxa"/>
            <w:gridSpan w:val="3"/>
            <w:tcBorders>
              <w:bottom w:val="single" w:sz="4" w:space="0" w:color="auto"/>
            </w:tcBorders>
            <w:shd w:val="clear" w:color="auto" w:fill="C0C0C0"/>
          </w:tcPr>
          <w:p w14:paraId="66E21B41" w14:textId="77777777" w:rsidR="008F0A63" w:rsidRPr="00C10169" w:rsidRDefault="008F0A63" w:rsidP="00067812">
            <w:pPr>
              <w:spacing w:after="0" w:line="240" w:lineRule="auto"/>
              <w:jc w:val="center"/>
            </w:pPr>
            <w:r w:rsidRPr="00946330">
              <w:rPr>
                <w:b/>
              </w:rPr>
              <w:t>Eindbeoordeling:</w:t>
            </w:r>
          </w:p>
        </w:tc>
      </w:tr>
      <w:tr w:rsidR="008F0A63" w:rsidRPr="00C10169" w14:paraId="36EB830B" w14:textId="77777777">
        <w:tc>
          <w:tcPr>
            <w:tcW w:w="4096" w:type="dxa"/>
            <w:tcBorders>
              <w:bottom w:val="single" w:sz="4" w:space="0" w:color="auto"/>
            </w:tcBorders>
          </w:tcPr>
          <w:p w14:paraId="2C29C8A7" w14:textId="77777777" w:rsidR="008F0A63" w:rsidRDefault="008F0A63" w:rsidP="00067812">
            <w:pPr>
              <w:spacing w:after="0" w:line="240" w:lineRule="auto"/>
            </w:pPr>
            <w:r w:rsidRPr="00946330">
              <w:rPr>
                <w:b/>
              </w:rPr>
              <w:t>Wanneer alle onderdelen voldaan zijn, wordt de totale beoordeling voldoende.</w:t>
            </w:r>
          </w:p>
        </w:tc>
        <w:tc>
          <w:tcPr>
            <w:tcW w:w="2395" w:type="dxa"/>
            <w:tcBorders>
              <w:bottom w:val="single" w:sz="4" w:space="0" w:color="auto"/>
            </w:tcBorders>
          </w:tcPr>
          <w:p w14:paraId="5A0375A0" w14:textId="77777777" w:rsidR="008F0A63" w:rsidRDefault="008F0A63" w:rsidP="00067812">
            <w:pPr>
              <w:numPr>
                <w:ilvl w:val="0"/>
                <w:numId w:val="3"/>
              </w:numPr>
              <w:spacing w:after="0" w:line="240" w:lineRule="auto"/>
            </w:pPr>
            <w:r w:rsidRPr="00C10169">
              <w:t>Voldaan</w:t>
            </w:r>
          </w:p>
          <w:p w14:paraId="51C4557D" w14:textId="77777777" w:rsidR="008F0A63" w:rsidRPr="00C10169" w:rsidRDefault="008F0A63" w:rsidP="00067812">
            <w:pPr>
              <w:numPr>
                <w:ilvl w:val="0"/>
                <w:numId w:val="3"/>
              </w:numPr>
              <w:spacing w:after="0" w:line="240" w:lineRule="auto"/>
            </w:pPr>
            <w:r w:rsidRPr="00C10169">
              <w:t>Niet voldaan</w:t>
            </w:r>
          </w:p>
        </w:tc>
        <w:tc>
          <w:tcPr>
            <w:tcW w:w="2766" w:type="dxa"/>
            <w:tcBorders>
              <w:bottom w:val="single" w:sz="4" w:space="0" w:color="auto"/>
            </w:tcBorders>
          </w:tcPr>
          <w:p w14:paraId="7410787F" w14:textId="77777777" w:rsidR="008F0A63" w:rsidRPr="00C10169" w:rsidRDefault="008F0A63" w:rsidP="00067812">
            <w:pPr>
              <w:spacing w:after="0" w:line="240" w:lineRule="auto"/>
            </w:pPr>
          </w:p>
        </w:tc>
      </w:tr>
      <w:tr w:rsidR="008F0A63" w:rsidRPr="00C10169" w14:paraId="6417F5B4" w14:textId="77777777">
        <w:tc>
          <w:tcPr>
            <w:tcW w:w="4096" w:type="dxa"/>
            <w:tcBorders>
              <w:bottom w:val="single" w:sz="4" w:space="0" w:color="auto"/>
            </w:tcBorders>
          </w:tcPr>
          <w:p w14:paraId="040F0DD9" w14:textId="77777777" w:rsidR="008F0A63" w:rsidRPr="00946330" w:rsidRDefault="008F0A63" w:rsidP="00067812">
            <w:pPr>
              <w:spacing w:after="0" w:line="240" w:lineRule="auto"/>
              <w:rPr>
                <w:b/>
                <w:sz w:val="20"/>
                <w:szCs w:val="20"/>
              </w:rPr>
            </w:pPr>
            <w:r w:rsidRPr="00946330">
              <w:rPr>
                <w:b/>
                <w:sz w:val="20"/>
                <w:szCs w:val="20"/>
              </w:rPr>
              <w:t>Nuancering beoordeling:</w:t>
            </w:r>
          </w:p>
          <w:p w14:paraId="5092F0EF" w14:textId="77777777" w:rsidR="008F0A63" w:rsidRPr="00946330" w:rsidRDefault="008F0A63" w:rsidP="00067812">
            <w:pPr>
              <w:spacing w:after="0" w:line="240" w:lineRule="auto"/>
              <w:rPr>
                <w:b/>
                <w:sz w:val="20"/>
                <w:szCs w:val="20"/>
              </w:rPr>
            </w:pPr>
            <w:r w:rsidRPr="00946330">
              <w:rPr>
                <w:sz w:val="20"/>
                <w:szCs w:val="20"/>
              </w:rPr>
              <w:t>De beoordelaar kan een nuancering aangeven op het beoordelingsformulier ten aan zien van de beoordeling. Deze is ter inzicht van de student en zal niet worden overgenomen in LEV.</w:t>
            </w:r>
          </w:p>
        </w:tc>
        <w:tc>
          <w:tcPr>
            <w:tcW w:w="2395" w:type="dxa"/>
            <w:tcBorders>
              <w:bottom w:val="single" w:sz="4" w:space="0" w:color="auto"/>
            </w:tcBorders>
          </w:tcPr>
          <w:p w14:paraId="3031D605" w14:textId="77777777" w:rsidR="008F0A63" w:rsidRPr="00946330" w:rsidRDefault="008F0A63" w:rsidP="00067812">
            <w:pPr>
              <w:spacing w:after="0" w:line="240" w:lineRule="auto"/>
              <w:rPr>
                <w:sz w:val="20"/>
                <w:szCs w:val="20"/>
              </w:rPr>
            </w:pPr>
            <w:r w:rsidRPr="00946330">
              <w:rPr>
                <w:sz w:val="20"/>
                <w:szCs w:val="20"/>
              </w:rPr>
              <w:t xml:space="preserve">Nuancering: </w:t>
            </w:r>
          </w:p>
          <w:p w14:paraId="02EC4574" w14:textId="77777777" w:rsidR="008F0A63" w:rsidRPr="00946330" w:rsidRDefault="008F0A63" w:rsidP="00067812">
            <w:pPr>
              <w:numPr>
                <w:ilvl w:val="0"/>
                <w:numId w:val="3"/>
              </w:numPr>
              <w:spacing w:after="0" w:line="240" w:lineRule="auto"/>
              <w:rPr>
                <w:sz w:val="20"/>
                <w:szCs w:val="20"/>
              </w:rPr>
            </w:pPr>
            <w:r w:rsidRPr="00946330">
              <w:rPr>
                <w:sz w:val="20"/>
                <w:szCs w:val="20"/>
              </w:rPr>
              <w:t>Goed!</w:t>
            </w:r>
            <w:r w:rsidR="00092402">
              <w:rPr>
                <w:sz w:val="20"/>
                <w:szCs w:val="20"/>
              </w:rPr>
              <w:t>*</w:t>
            </w:r>
          </w:p>
          <w:p w14:paraId="3D311921" w14:textId="77777777" w:rsidR="008F0A63" w:rsidRPr="00946330" w:rsidRDefault="008F0A63" w:rsidP="00067812">
            <w:pPr>
              <w:numPr>
                <w:ilvl w:val="0"/>
                <w:numId w:val="3"/>
              </w:numPr>
              <w:spacing w:after="0" w:line="240" w:lineRule="auto"/>
              <w:rPr>
                <w:sz w:val="20"/>
                <w:szCs w:val="20"/>
              </w:rPr>
            </w:pPr>
            <w:r w:rsidRPr="00946330">
              <w:rPr>
                <w:sz w:val="20"/>
                <w:szCs w:val="20"/>
              </w:rPr>
              <w:t>Voldoende</w:t>
            </w:r>
          </w:p>
          <w:p w14:paraId="1F9DE45B" w14:textId="77777777" w:rsidR="008F0A63" w:rsidRPr="00946330" w:rsidRDefault="008F0A63" w:rsidP="00067812">
            <w:pPr>
              <w:numPr>
                <w:ilvl w:val="0"/>
                <w:numId w:val="3"/>
              </w:numPr>
              <w:spacing w:after="0" w:line="240" w:lineRule="auto"/>
              <w:rPr>
                <w:sz w:val="20"/>
                <w:szCs w:val="20"/>
              </w:rPr>
            </w:pPr>
            <w:r w:rsidRPr="00946330">
              <w:rPr>
                <w:sz w:val="20"/>
                <w:szCs w:val="20"/>
              </w:rPr>
              <w:t>Onvoldoende</w:t>
            </w:r>
          </w:p>
          <w:p w14:paraId="074E279E" w14:textId="77777777" w:rsidR="008F0A63" w:rsidRPr="00946330" w:rsidRDefault="008F0A63" w:rsidP="00067812">
            <w:pPr>
              <w:spacing w:after="0" w:line="240" w:lineRule="auto"/>
              <w:ind w:left="360"/>
              <w:rPr>
                <w:sz w:val="20"/>
                <w:szCs w:val="20"/>
              </w:rPr>
            </w:pPr>
          </w:p>
        </w:tc>
        <w:tc>
          <w:tcPr>
            <w:tcW w:w="2766" w:type="dxa"/>
            <w:tcBorders>
              <w:bottom w:val="single" w:sz="4" w:space="0" w:color="auto"/>
            </w:tcBorders>
          </w:tcPr>
          <w:p w14:paraId="5C52807C" w14:textId="77777777" w:rsidR="008F0A63" w:rsidRPr="00C10169" w:rsidRDefault="008F0A63" w:rsidP="00067812">
            <w:pPr>
              <w:spacing w:after="0" w:line="240" w:lineRule="auto"/>
            </w:pPr>
          </w:p>
        </w:tc>
      </w:tr>
    </w:tbl>
    <w:p w14:paraId="0639E05F" w14:textId="77777777" w:rsidR="0017495B" w:rsidRPr="00CB0288" w:rsidRDefault="0017495B" w:rsidP="008F0A63">
      <w:pPr>
        <w:spacing w:after="0" w:line="240" w:lineRule="auto"/>
        <w:rPr>
          <w: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02"/>
        <w:gridCol w:w="4302"/>
      </w:tblGrid>
      <w:tr w:rsidR="008F0A63" w:rsidRPr="00C10169" w14:paraId="327FC07D" w14:textId="77777777">
        <w:tc>
          <w:tcPr>
            <w:tcW w:w="8604" w:type="dxa"/>
            <w:gridSpan w:val="2"/>
          </w:tcPr>
          <w:p w14:paraId="75615827" w14:textId="77777777" w:rsidR="008F0A63" w:rsidRPr="00946330" w:rsidRDefault="008F0A63" w:rsidP="00067812">
            <w:pPr>
              <w:spacing w:after="0" w:line="240" w:lineRule="auto"/>
              <w:rPr>
                <w:b/>
              </w:rPr>
            </w:pPr>
            <w:r w:rsidRPr="00946330">
              <w:rPr>
                <w:b/>
              </w:rPr>
              <w:t>Akkoord beoordeling:</w:t>
            </w:r>
          </w:p>
        </w:tc>
      </w:tr>
      <w:tr w:rsidR="008F0A63" w:rsidRPr="00C10169" w14:paraId="56014170" w14:textId="77777777">
        <w:tc>
          <w:tcPr>
            <w:tcW w:w="4302" w:type="dxa"/>
          </w:tcPr>
          <w:p w14:paraId="6A0839AC" w14:textId="77777777" w:rsidR="008F0A63" w:rsidRPr="00C10169" w:rsidRDefault="008F0A63" w:rsidP="00067812">
            <w:pPr>
              <w:spacing w:after="0" w:line="240" w:lineRule="auto"/>
            </w:pPr>
          </w:p>
          <w:p w14:paraId="58997983" w14:textId="77777777" w:rsidR="008F0A63" w:rsidRPr="00C10169" w:rsidRDefault="008F0A63" w:rsidP="00067812">
            <w:pPr>
              <w:spacing w:after="0" w:line="240" w:lineRule="auto"/>
            </w:pPr>
            <w:r w:rsidRPr="00C10169">
              <w:t>Datum: ………………………………………..</w:t>
            </w:r>
          </w:p>
          <w:p w14:paraId="12D7845D" w14:textId="77777777" w:rsidR="008F0A63" w:rsidRPr="00946330" w:rsidRDefault="008F0A63" w:rsidP="00067812">
            <w:pPr>
              <w:spacing w:after="0" w:line="240" w:lineRule="auto"/>
              <w:rPr>
                <w:rFonts w:cs="Arial"/>
                <w:bCs/>
              </w:rPr>
            </w:pPr>
          </w:p>
          <w:p w14:paraId="70FD9B3B" w14:textId="77777777" w:rsidR="008F0A63" w:rsidRDefault="008F0A63" w:rsidP="00067812">
            <w:pPr>
              <w:spacing w:after="0" w:line="240" w:lineRule="auto"/>
              <w:rPr>
                <w:rFonts w:cs="Arial"/>
                <w:bCs/>
              </w:rPr>
            </w:pPr>
            <w:r w:rsidRPr="00946330">
              <w:rPr>
                <w:rFonts w:cs="Arial"/>
                <w:bCs/>
              </w:rPr>
              <w:t xml:space="preserve">Handtekening beoordelaar 1: </w:t>
            </w:r>
          </w:p>
          <w:p w14:paraId="4C391028" w14:textId="77777777" w:rsidR="008F0A63" w:rsidRDefault="008F0A63" w:rsidP="00067812">
            <w:pPr>
              <w:spacing w:after="0" w:line="240" w:lineRule="auto"/>
              <w:rPr>
                <w:rFonts w:cs="Arial"/>
                <w:bCs/>
              </w:rPr>
            </w:pPr>
          </w:p>
          <w:p w14:paraId="442DB3C2" w14:textId="77777777" w:rsidR="008F0A63" w:rsidRPr="00C10169" w:rsidRDefault="008F0A63" w:rsidP="00067812">
            <w:pPr>
              <w:spacing w:after="0" w:line="240" w:lineRule="auto"/>
            </w:pPr>
            <w:r w:rsidRPr="00946330">
              <w:rPr>
                <w:rFonts w:cs="Arial"/>
                <w:bCs/>
              </w:rPr>
              <w:t>…………………………………………………….</w:t>
            </w:r>
          </w:p>
        </w:tc>
        <w:tc>
          <w:tcPr>
            <w:tcW w:w="4302" w:type="dxa"/>
          </w:tcPr>
          <w:p w14:paraId="28560287" w14:textId="77777777" w:rsidR="008F0A63" w:rsidRPr="00C10169" w:rsidRDefault="008F0A63" w:rsidP="00067812">
            <w:pPr>
              <w:spacing w:after="0" w:line="240" w:lineRule="auto"/>
            </w:pPr>
          </w:p>
          <w:p w14:paraId="06ABC1D9" w14:textId="77777777" w:rsidR="008F0A63" w:rsidRPr="00C10169" w:rsidRDefault="008F0A63" w:rsidP="00067812">
            <w:pPr>
              <w:spacing w:after="0" w:line="240" w:lineRule="auto"/>
            </w:pPr>
            <w:r w:rsidRPr="00C10169">
              <w:t>Datum: ………………………………………..</w:t>
            </w:r>
          </w:p>
          <w:p w14:paraId="06385C48" w14:textId="77777777" w:rsidR="008F0A63" w:rsidRPr="00946330" w:rsidRDefault="008F0A63" w:rsidP="00067812">
            <w:pPr>
              <w:spacing w:after="0" w:line="240" w:lineRule="auto"/>
              <w:rPr>
                <w:rFonts w:cs="Arial"/>
                <w:bCs/>
              </w:rPr>
            </w:pPr>
          </w:p>
          <w:p w14:paraId="3B38DD58" w14:textId="77777777" w:rsidR="008F0A63" w:rsidRDefault="008F0A63" w:rsidP="00067812">
            <w:pPr>
              <w:spacing w:after="0" w:line="240" w:lineRule="auto"/>
              <w:rPr>
                <w:rFonts w:cs="Arial"/>
                <w:bCs/>
              </w:rPr>
            </w:pPr>
            <w:r w:rsidRPr="00946330">
              <w:rPr>
                <w:rFonts w:cs="Arial"/>
                <w:bCs/>
              </w:rPr>
              <w:t xml:space="preserve">Handtekening beoordelaar 2: </w:t>
            </w:r>
          </w:p>
          <w:p w14:paraId="0F9052BC" w14:textId="77777777" w:rsidR="008F0A63" w:rsidRDefault="008F0A63" w:rsidP="00067812">
            <w:pPr>
              <w:spacing w:after="0" w:line="240" w:lineRule="auto"/>
              <w:rPr>
                <w:rFonts w:cs="Arial"/>
                <w:bCs/>
              </w:rPr>
            </w:pPr>
          </w:p>
          <w:p w14:paraId="2EC2C100" w14:textId="77777777" w:rsidR="008F0A63" w:rsidRPr="00946330" w:rsidRDefault="008F0A63" w:rsidP="00067812">
            <w:pPr>
              <w:spacing w:after="0" w:line="240" w:lineRule="auto"/>
              <w:rPr>
                <w:rFonts w:cs="Arial"/>
                <w:bCs/>
              </w:rPr>
            </w:pPr>
            <w:r w:rsidRPr="00946330">
              <w:rPr>
                <w:rFonts w:cs="Arial"/>
                <w:bCs/>
              </w:rPr>
              <w:t>…………………………………………………….</w:t>
            </w:r>
          </w:p>
          <w:p w14:paraId="0072FA84" w14:textId="77777777" w:rsidR="008F0A63" w:rsidRPr="00C10169" w:rsidRDefault="008F0A63" w:rsidP="00067812">
            <w:pPr>
              <w:spacing w:after="0" w:line="240" w:lineRule="auto"/>
            </w:pPr>
          </w:p>
        </w:tc>
      </w:tr>
    </w:tbl>
    <w:p w14:paraId="09385B54" w14:textId="77777777" w:rsidR="008F0A63" w:rsidRDefault="008F0A63" w:rsidP="008F0A63">
      <w:pPr>
        <w:spacing w:after="0" w:line="240" w:lineRule="auto"/>
        <w:rPr>
          <w:rFonts w:cs="Arial"/>
          <w:bCs/>
        </w:rPr>
      </w:pPr>
    </w:p>
    <w:p w14:paraId="52146B33" w14:textId="77777777" w:rsidR="00084521" w:rsidRDefault="00084521" w:rsidP="00084521">
      <w:pPr>
        <w:spacing w:after="0" w:line="240" w:lineRule="auto"/>
        <w:rPr>
          <w:i/>
          <w:sz w:val="20"/>
          <w:szCs w:val="20"/>
        </w:rPr>
      </w:pPr>
      <w:r w:rsidRPr="006828CB">
        <w:rPr>
          <w:i/>
          <w:sz w:val="20"/>
          <w:szCs w:val="20"/>
        </w:rPr>
        <w:t>NB. Het beoordelingsformulier</w:t>
      </w:r>
      <w:r>
        <w:rPr>
          <w:i/>
          <w:sz w:val="20"/>
          <w:szCs w:val="20"/>
        </w:rPr>
        <w:t xml:space="preserve"> </w:t>
      </w:r>
      <w:r w:rsidRPr="006828CB">
        <w:rPr>
          <w:i/>
          <w:sz w:val="20"/>
          <w:szCs w:val="20"/>
        </w:rPr>
        <w:t>dient te wor</w:t>
      </w:r>
      <w:r>
        <w:rPr>
          <w:i/>
          <w:sz w:val="20"/>
          <w:szCs w:val="20"/>
        </w:rPr>
        <w:t xml:space="preserve">den ingeleverd door de beoordelaars </w:t>
      </w:r>
      <w:r w:rsidRPr="006828CB">
        <w:rPr>
          <w:i/>
          <w:sz w:val="20"/>
          <w:szCs w:val="20"/>
        </w:rPr>
        <w:t xml:space="preserve"> bij het examenbureau. </w:t>
      </w:r>
    </w:p>
    <w:p w14:paraId="74615A84" w14:textId="77777777" w:rsidR="00084521" w:rsidRPr="006828CB" w:rsidRDefault="00084521" w:rsidP="00084521">
      <w:pPr>
        <w:spacing w:after="0" w:line="240" w:lineRule="auto"/>
        <w:rPr>
          <w:i/>
          <w:sz w:val="20"/>
          <w:szCs w:val="20"/>
        </w:rPr>
      </w:pPr>
      <w:r w:rsidRPr="006828CB">
        <w:rPr>
          <w:i/>
          <w:sz w:val="20"/>
          <w:szCs w:val="20"/>
        </w:rPr>
        <w:t xml:space="preserve">Een </w:t>
      </w:r>
      <w:r>
        <w:rPr>
          <w:i/>
          <w:sz w:val="20"/>
          <w:szCs w:val="20"/>
        </w:rPr>
        <w:t>kopie</w:t>
      </w:r>
      <w:r w:rsidRPr="006828CB">
        <w:rPr>
          <w:i/>
          <w:sz w:val="20"/>
          <w:szCs w:val="20"/>
        </w:rPr>
        <w:t xml:space="preserve"> wordt gegeven aan de student.</w:t>
      </w:r>
      <w:r>
        <w:rPr>
          <w:i/>
          <w:sz w:val="20"/>
          <w:szCs w:val="20"/>
        </w:rPr>
        <w:t xml:space="preserve"> Vervolgens wordt de beoordeling in LEV gezet door de schoolbeoordelaar.</w:t>
      </w:r>
    </w:p>
    <w:p w14:paraId="55DA75BC" w14:textId="77777777" w:rsidR="00084521" w:rsidRDefault="00084521" w:rsidP="00084521">
      <w:pPr>
        <w:spacing w:after="0" w:line="240" w:lineRule="auto"/>
        <w:rPr>
          <w:i/>
          <w:sz w:val="20"/>
        </w:rPr>
      </w:pPr>
    </w:p>
    <w:p w14:paraId="38E389D6" w14:textId="77777777" w:rsidR="00084521" w:rsidRPr="00CB0288" w:rsidRDefault="00084521" w:rsidP="00084521">
      <w:pPr>
        <w:spacing w:after="0" w:line="240" w:lineRule="auto"/>
        <w:rPr>
          <w:i/>
          <w:sz w:val="20"/>
        </w:rPr>
      </w:pPr>
      <w:r w:rsidRPr="00CB0288">
        <w:rPr>
          <w:i/>
          <w:sz w:val="20"/>
        </w:rPr>
        <w:t>*) Zie voor de beoordeling van Landstede Goed! de instructie op het po</w:t>
      </w:r>
      <w:r>
        <w:rPr>
          <w:i/>
          <w:sz w:val="20"/>
        </w:rPr>
        <w:t>r</w:t>
      </w:r>
      <w:r w:rsidRPr="00CB0288">
        <w:rPr>
          <w:i/>
          <w:sz w:val="20"/>
        </w:rPr>
        <w:t>taal Examinering</w:t>
      </w:r>
    </w:p>
    <w:p w14:paraId="0C2B96BC" w14:textId="77777777" w:rsidR="0008298E" w:rsidRPr="00D1413E" w:rsidRDefault="0008298E" w:rsidP="00BC7E99">
      <w:pPr>
        <w:pStyle w:val="Kop1"/>
        <w:rPr>
          <w:b w:val="0"/>
          <w:color w:val="4F81BD"/>
        </w:rPr>
      </w:pPr>
    </w:p>
    <w:bookmarkEnd w:id="48"/>
    <w:p w14:paraId="7F42626A" w14:textId="77777777" w:rsidR="000D4533" w:rsidRDefault="000D4533" w:rsidP="00013C01">
      <w:r>
        <w:br w:type="page"/>
      </w:r>
      <w:r w:rsidRPr="009D7C4B">
        <w:rPr>
          <w:rFonts w:ascii="Cambria" w:hAnsi="Cambria"/>
          <w:b/>
          <w:color w:val="365F91"/>
          <w:sz w:val="28"/>
        </w:rPr>
        <w:lastRenderedPageBreak/>
        <w:t xml:space="preserve">Bijlage </w:t>
      </w:r>
      <w:r>
        <w:rPr>
          <w:rFonts w:ascii="Cambria" w:hAnsi="Cambria"/>
          <w:b/>
          <w:color w:val="365F91"/>
          <w:sz w:val="28"/>
        </w:rPr>
        <w:t>3</w:t>
      </w:r>
      <w:r w:rsidRPr="009D7C4B">
        <w:rPr>
          <w:rFonts w:ascii="Cambria" w:hAnsi="Cambria"/>
          <w:b/>
          <w:color w:val="365F91"/>
          <w:sz w:val="28"/>
        </w:rPr>
        <w:t xml:space="preserve">  </w:t>
      </w:r>
      <w:r>
        <w:rPr>
          <w:rFonts w:ascii="Cambria" w:hAnsi="Cambria"/>
          <w:b/>
          <w:color w:val="365F91"/>
          <w:sz w:val="28"/>
        </w:rPr>
        <w:t>Scoreformulier voor de WACKER-methode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103"/>
        <w:gridCol w:w="992"/>
        <w:gridCol w:w="887"/>
        <w:gridCol w:w="2090"/>
      </w:tblGrid>
      <w:tr w:rsidR="000D4533" w:rsidRPr="00DF1BDF" w14:paraId="54639A28" w14:textId="77777777">
        <w:tc>
          <w:tcPr>
            <w:tcW w:w="534" w:type="dxa"/>
          </w:tcPr>
          <w:p w14:paraId="30C67E96" w14:textId="77777777" w:rsidR="000D4533" w:rsidRPr="00DF1BDF" w:rsidRDefault="000D4533" w:rsidP="00481A52">
            <w:pPr>
              <w:rPr>
                <w:b/>
              </w:rPr>
            </w:pPr>
          </w:p>
        </w:tc>
        <w:tc>
          <w:tcPr>
            <w:tcW w:w="5103" w:type="dxa"/>
          </w:tcPr>
          <w:p w14:paraId="49F3008E" w14:textId="77777777" w:rsidR="000D4533" w:rsidRPr="00DF1BDF" w:rsidRDefault="000D4533" w:rsidP="00481A52">
            <w:pPr>
              <w:rPr>
                <w:b/>
              </w:rPr>
            </w:pPr>
            <w:r w:rsidRPr="00DF1BDF">
              <w:rPr>
                <w:b/>
              </w:rPr>
              <w:t>Notities</w:t>
            </w:r>
          </w:p>
        </w:tc>
        <w:tc>
          <w:tcPr>
            <w:tcW w:w="992" w:type="dxa"/>
          </w:tcPr>
          <w:p w14:paraId="0A692D0B" w14:textId="77777777" w:rsidR="000D4533" w:rsidRPr="00DF1BDF" w:rsidRDefault="000D4533" w:rsidP="00481A52">
            <w:pPr>
              <w:rPr>
                <w:b/>
              </w:rPr>
            </w:pPr>
            <w:r w:rsidRPr="00DF1BDF">
              <w:rPr>
                <w:b/>
              </w:rPr>
              <w:t>Kwantificering</w:t>
            </w:r>
          </w:p>
        </w:tc>
        <w:tc>
          <w:tcPr>
            <w:tcW w:w="887" w:type="dxa"/>
          </w:tcPr>
          <w:p w14:paraId="7FF1B038" w14:textId="77777777" w:rsidR="000D4533" w:rsidRPr="00DF1BDF" w:rsidRDefault="000D4533" w:rsidP="00481A52">
            <w:pPr>
              <w:rPr>
                <w:b/>
              </w:rPr>
            </w:pPr>
            <w:r w:rsidRPr="00DF1BDF">
              <w:rPr>
                <w:b/>
              </w:rPr>
              <w:t>Score</w:t>
            </w:r>
          </w:p>
        </w:tc>
        <w:tc>
          <w:tcPr>
            <w:tcW w:w="2090" w:type="dxa"/>
          </w:tcPr>
          <w:p w14:paraId="76026181" w14:textId="77777777" w:rsidR="000D4533" w:rsidRPr="00DF1BDF" w:rsidRDefault="000D4533" w:rsidP="00481A52">
            <w:pPr>
              <w:rPr>
                <w:b/>
              </w:rPr>
            </w:pPr>
            <w:r>
              <w:rPr>
                <w:b/>
              </w:rPr>
              <w:t>Opmerkingen</w:t>
            </w:r>
          </w:p>
        </w:tc>
      </w:tr>
      <w:tr w:rsidR="000D4533" w14:paraId="1F6F2B07" w14:textId="77777777">
        <w:tc>
          <w:tcPr>
            <w:tcW w:w="534" w:type="dxa"/>
          </w:tcPr>
          <w:p w14:paraId="0C1DD9F5" w14:textId="77777777" w:rsidR="000D4533" w:rsidRDefault="000D4533" w:rsidP="00481A52">
            <w:r>
              <w:t>S</w:t>
            </w:r>
          </w:p>
        </w:tc>
        <w:tc>
          <w:tcPr>
            <w:tcW w:w="5103" w:type="dxa"/>
          </w:tcPr>
          <w:p w14:paraId="703F5548" w14:textId="77777777" w:rsidR="000D4533" w:rsidRDefault="000D4533" w:rsidP="00481A52"/>
          <w:p w14:paraId="48B79DB9" w14:textId="77777777" w:rsidR="007B2A76" w:rsidRDefault="007B2A76" w:rsidP="00481A52"/>
          <w:p w14:paraId="472A91B5" w14:textId="77777777" w:rsidR="007B2A76" w:rsidRDefault="007B2A76" w:rsidP="00481A52"/>
          <w:p w14:paraId="47249BE1" w14:textId="77777777" w:rsidR="007B2A76" w:rsidRDefault="007B2A76" w:rsidP="00481A52"/>
        </w:tc>
        <w:tc>
          <w:tcPr>
            <w:tcW w:w="992" w:type="dxa"/>
          </w:tcPr>
          <w:p w14:paraId="627CD962" w14:textId="77777777" w:rsidR="000D4533" w:rsidRDefault="000D4533" w:rsidP="00481A52"/>
        </w:tc>
        <w:tc>
          <w:tcPr>
            <w:tcW w:w="887" w:type="dxa"/>
          </w:tcPr>
          <w:p w14:paraId="6AAC6BDA" w14:textId="77777777" w:rsidR="000D4533" w:rsidRDefault="000D4533" w:rsidP="00481A52"/>
        </w:tc>
        <w:tc>
          <w:tcPr>
            <w:tcW w:w="2090" w:type="dxa"/>
          </w:tcPr>
          <w:p w14:paraId="73B26F92" w14:textId="77777777" w:rsidR="000D4533" w:rsidRPr="009E5B1F" w:rsidRDefault="000D4533" w:rsidP="00481A52">
            <w:pPr>
              <w:rPr>
                <w:i/>
              </w:rPr>
            </w:pPr>
          </w:p>
        </w:tc>
      </w:tr>
      <w:tr w:rsidR="000D4533" w14:paraId="0EFE73F1" w14:textId="77777777">
        <w:tc>
          <w:tcPr>
            <w:tcW w:w="534" w:type="dxa"/>
          </w:tcPr>
          <w:p w14:paraId="06D2701B" w14:textId="77777777" w:rsidR="000D4533" w:rsidRDefault="000D4533" w:rsidP="00481A52">
            <w:r>
              <w:t>T</w:t>
            </w:r>
          </w:p>
        </w:tc>
        <w:tc>
          <w:tcPr>
            <w:tcW w:w="5103" w:type="dxa"/>
          </w:tcPr>
          <w:p w14:paraId="52237700" w14:textId="77777777" w:rsidR="000D4533" w:rsidRDefault="000D4533" w:rsidP="00481A52"/>
          <w:p w14:paraId="359927DF" w14:textId="77777777" w:rsidR="007B2A76" w:rsidRDefault="007B2A76" w:rsidP="00481A52"/>
          <w:p w14:paraId="4F9B6CEE" w14:textId="77777777" w:rsidR="007B2A76" w:rsidRDefault="007B2A76" w:rsidP="00481A52"/>
          <w:p w14:paraId="18AEB4EA" w14:textId="77777777" w:rsidR="007B2A76" w:rsidRDefault="007B2A76" w:rsidP="00481A52"/>
        </w:tc>
        <w:tc>
          <w:tcPr>
            <w:tcW w:w="992" w:type="dxa"/>
          </w:tcPr>
          <w:p w14:paraId="015F2F4E" w14:textId="77777777" w:rsidR="000D4533" w:rsidRDefault="000D4533" w:rsidP="00481A52"/>
        </w:tc>
        <w:tc>
          <w:tcPr>
            <w:tcW w:w="887" w:type="dxa"/>
          </w:tcPr>
          <w:p w14:paraId="3BA682F3" w14:textId="77777777" w:rsidR="000D4533" w:rsidRDefault="000D4533" w:rsidP="00481A52"/>
        </w:tc>
        <w:tc>
          <w:tcPr>
            <w:tcW w:w="2090" w:type="dxa"/>
          </w:tcPr>
          <w:p w14:paraId="7DFA8648" w14:textId="77777777" w:rsidR="000D4533" w:rsidRDefault="000D4533" w:rsidP="00481A52"/>
        </w:tc>
      </w:tr>
      <w:tr w:rsidR="000D4533" w14:paraId="4121998C" w14:textId="77777777">
        <w:tc>
          <w:tcPr>
            <w:tcW w:w="534" w:type="dxa"/>
          </w:tcPr>
          <w:p w14:paraId="52B29AB9" w14:textId="77777777" w:rsidR="000D4533" w:rsidRDefault="000D4533" w:rsidP="00481A52">
            <w:r>
              <w:t>A</w:t>
            </w:r>
          </w:p>
        </w:tc>
        <w:tc>
          <w:tcPr>
            <w:tcW w:w="5103" w:type="dxa"/>
          </w:tcPr>
          <w:p w14:paraId="28E69190" w14:textId="77777777" w:rsidR="000D4533" w:rsidRDefault="000D4533" w:rsidP="00481A52"/>
          <w:p w14:paraId="306AF96F" w14:textId="77777777" w:rsidR="007B2A76" w:rsidRDefault="007B2A76" w:rsidP="00481A52"/>
          <w:p w14:paraId="12EFF30A" w14:textId="77777777" w:rsidR="007B2A76" w:rsidRDefault="007B2A76" w:rsidP="00481A52"/>
          <w:p w14:paraId="1A4B86B3" w14:textId="77777777" w:rsidR="007B2A76" w:rsidRDefault="007B2A76" w:rsidP="00481A52"/>
        </w:tc>
        <w:tc>
          <w:tcPr>
            <w:tcW w:w="992" w:type="dxa"/>
          </w:tcPr>
          <w:p w14:paraId="5E7B401E" w14:textId="77777777" w:rsidR="000D4533" w:rsidRDefault="000D4533" w:rsidP="00481A52"/>
        </w:tc>
        <w:tc>
          <w:tcPr>
            <w:tcW w:w="887" w:type="dxa"/>
          </w:tcPr>
          <w:p w14:paraId="3957967E" w14:textId="77777777" w:rsidR="000D4533" w:rsidRDefault="000D4533" w:rsidP="00481A52"/>
        </w:tc>
        <w:tc>
          <w:tcPr>
            <w:tcW w:w="2090" w:type="dxa"/>
          </w:tcPr>
          <w:p w14:paraId="70352036" w14:textId="77777777" w:rsidR="000D4533" w:rsidRDefault="000D4533" w:rsidP="00481A52"/>
        </w:tc>
      </w:tr>
      <w:tr w:rsidR="000D4533" w14:paraId="7950B60A" w14:textId="77777777">
        <w:tc>
          <w:tcPr>
            <w:tcW w:w="534" w:type="dxa"/>
          </w:tcPr>
          <w:p w14:paraId="410C7949" w14:textId="77777777" w:rsidR="000D4533" w:rsidRDefault="000D4533" w:rsidP="00481A52">
            <w:r>
              <w:t>R</w:t>
            </w:r>
          </w:p>
        </w:tc>
        <w:tc>
          <w:tcPr>
            <w:tcW w:w="5103" w:type="dxa"/>
          </w:tcPr>
          <w:p w14:paraId="1695AECD" w14:textId="77777777" w:rsidR="000D4533" w:rsidRDefault="000D4533" w:rsidP="00481A52"/>
          <w:p w14:paraId="075FBAAE" w14:textId="77777777" w:rsidR="007B2A76" w:rsidRDefault="007B2A76" w:rsidP="00481A52"/>
          <w:p w14:paraId="7E894E45" w14:textId="77777777" w:rsidR="007B2A76" w:rsidRDefault="007B2A76" w:rsidP="00481A52"/>
          <w:p w14:paraId="748C9B95" w14:textId="77777777" w:rsidR="007B2A76" w:rsidRDefault="007B2A76" w:rsidP="00481A52"/>
        </w:tc>
        <w:tc>
          <w:tcPr>
            <w:tcW w:w="992" w:type="dxa"/>
          </w:tcPr>
          <w:p w14:paraId="5139A055" w14:textId="77777777" w:rsidR="000D4533" w:rsidRDefault="000D4533" w:rsidP="00481A52"/>
        </w:tc>
        <w:tc>
          <w:tcPr>
            <w:tcW w:w="887" w:type="dxa"/>
          </w:tcPr>
          <w:p w14:paraId="2AC8CACD" w14:textId="77777777" w:rsidR="000D4533" w:rsidRDefault="000D4533" w:rsidP="00481A52"/>
        </w:tc>
        <w:tc>
          <w:tcPr>
            <w:tcW w:w="2090" w:type="dxa"/>
          </w:tcPr>
          <w:p w14:paraId="7418DFDA" w14:textId="77777777" w:rsidR="000D4533" w:rsidRDefault="000D4533" w:rsidP="00481A52"/>
        </w:tc>
      </w:tr>
      <w:tr w:rsidR="000D4533" w14:paraId="74764617" w14:textId="77777777">
        <w:tc>
          <w:tcPr>
            <w:tcW w:w="534" w:type="dxa"/>
          </w:tcPr>
          <w:p w14:paraId="2864839D" w14:textId="77777777" w:rsidR="000D4533" w:rsidRDefault="000D4533" w:rsidP="00481A52">
            <w:r>
              <w:t>R</w:t>
            </w:r>
          </w:p>
        </w:tc>
        <w:tc>
          <w:tcPr>
            <w:tcW w:w="5103" w:type="dxa"/>
          </w:tcPr>
          <w:p w14:paraId="3319D9C1" w14:textId="77777777" w:rsidR="000D4533" w:rsidRDefault="000D4533" w:rsidP="00481A52"/>
          <w:p w14:paraId="01C3920A" w14:textId="77777777" w:rsidR="007B2A76" w:rsidRDefault="007B2A76" w:rsidP="00481A52"/>
          <w:p w14:paraId="46C643B4" w14:textId="77777777" w:rsidR="007B2A76" w:rsidRDefault="007B2A76" w:rsidP="00481A52"/>
          <w:p w14:paraId="3F202177" w14:textId="77777777" w:rsidR="007B2A76" w:rsidRDefault="007B2A76" w:rsidP="00481A52"/>
        </w:tc>
        <w:tc>
          <w:tcPr>
            <w:tcW w:w="992" w:type="dxa"/>
          </w:tcPr>
          <w:p w14:paraId="4EB0B13D" w14:textId="77777777" w:rsidR="000D4533" w:rsidRDefault="000D4533" w:rsidP="00481A52"/>
        </w:tc>
        <w:tc>
          <w:tcPr>
            <w:tcW w:w="887" w:type="dxa"/>
          </w:tcPr>
          <w:p w14:paraId="6B8C5749" w14:textId="77777777" w:rsidR="000D4533" w:rsidRDefault="000D4533" w:rsidP="00481A52"/>
        </w:tc>
        <w:tc>
          <w:tcPr>
            <w:tcW w:w="2090" w:type="dxa"/>
          </w:tcPr>
          <w:p w14:paraId="01FD7B77" w14:textId="77777777" w:rsidR="000D4533" w:rsidRDefault="000D4533" w:rsidP="00481A52"/>
        </w:tc>
      </w:tr>
      <w:tr w:rsidR="000D4533" w14:paraId="575B50EB" w14:textId="77777777">
        <w:tc>
          <w:tcPr>
            <w:tcW w:w="534" w:type="dxa"/>
          </w:tcPr>
          <w:p w14:paraId="786BD398" w14:textId="77777777" w:rsidR="000D4533" w:rsidRDefault="000D4533" w:rsidP="00481A52">
            <w:r>
              <w:t>(T)</w:t>
            </w:r>
          </w:p>
        </w:tc>
        <w:tc>
          <w:tcPr>
            <w:tcW w:w="5103" w:type="dxa"/>
          </w:tcPr>
          <w:p w14:paraId="5BA16D12" w14:textId="77777777" w:rsidR="007B2A76" w:rsidRDefault="007B2A76" w:rsidP="00481A52"/>
          <w:p w14:paraId="5AE2394F" w14:textId="77777777" w:rsidR="007B2A76" w:rsidRDefault="007B2A76" w:rsidP="00481A52"/>
          <w:p w14:paraId="33BD6983" w14:textId="77777777" w:rsidR="007B2A76" w:rsidRDefault="007B2A76" w:rsidP="00481A52"/>
        </w:tc>
        <w:tc>
          <w:tcPr>
            <w:tcW w:w="992" w:type="dxa"/>
          </w:tcPr>
          <w:p w14:paraId="048589F4" w14:textId="77777777" w:rsidR="000D4533" w:rsidRDefault="000D4533" w:rsidP="00481A52"/>
        </w:tc>
        <w:tc>
          <w:tcPr>
            <w:tcW w:w="887" w:type="dxa"/>
          </w:tcPr>
          <w:p w14:paraId="120A146F" w14:textId="77777777" w:rsidR="000D4533" w:rsidRDefault="000D4533" w:rsidP="00481A52"/>
        </w:tc>
        <w:tc>
          <w:tcPr>
            <w:tcW w:w="2090" w:type="dxa"/>
          </w:tcPr>
          <w:p w14:paraId="27BEA20B" w14:textId="77777777" w:rsidR="000D4533" w:rsidRDefault="000D4533" w:rsidP="00481A52"/>
        </w:tc>
      </w:tr>
    </w:tbl>
    <w:p w14:paraId="653C27CD" w14:textId="77777777" w:rsidR="009D7C4B" w:rsidRDefault="009D7C4B" w:rsidP="00013C01"/>
    <w:sectPr w:rsidR="009D7C4B" w:rsidSect="00BF652F">
      <w:headerReference w:type="default" r:id="rId10"/>
      <w:footerReference w:type="even" r:id="rId11"/>
      <w:footerReference w:type="default" r:id="rId12"/>
      <w:footerReference w:type="first" r:id="rId13"/>
      <w:pgSz w:w="11907" w:h="16840" w:code="9"/>
      <w:pgMar w:top="1135" w:right="1418" w:bottom="993"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6C6C1" w14:textId="77777777" w:rsidR="00823AAB" w:rsidRDefault="00823AAB">
      <w:pPr>
        <w:spacing w:after="0" w:line="240" w:lineRule="auto"/>
      </w:pPr>
      <w:r>
        <w:separator/>
      </w:r>
    </w:p>
  </w:endnote>
  <w:endnote w:type="continuationSeparator" w:id="0">
    <w:p w14:paraId="13B01B7E" w14:textId="77777777" w:rsidR="00823AAB" w:rsidRDefault="00823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Univers">
    <w:altName w:val="Arial"/>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7F3A2" w14:textId="77777777" w:rsidR="007D3590" w:rsidRDefault="0001793C" w:rsidP="00172DEA">
    <w:pPr>
      <w:pStyle w:val="Voettekst"/>
      <w:framePr w:wrap="around" w:vAnchor="text" w:hAnchor="margin" w:xAlign="right" w:y="1"/>
      <w:rPr>
        <w:rStyle w:val="Paginanummer"/>
      </w:rPr>
    </w:pPr>
    <w:r>
      <w:rPr>
        <w:rStyle w:val="Paginanummer"/>
      </w:rPr>
      <w:fldChar w:fldCharType="begin"/>
    </w:r>
    <w:r w:rsidR="007D3590">
      <w:rPr>
        <w:rStyle w:val="Paginanummer"/>
      </w:rPr>
      <w:instrText xml:space="preserve">PAGE  </w:instrText>
    </w:r>
    <w:r>
      <w:rPr>
        <w:rStyle w:val="Paginanummer"/>
      </w:rPr>
      <w:fldChar w:fldCharType="end"/>
    </w:r>
  </w:p>
  <w:p w14:paraId="6D5A4FF0" w14:textId="77777777" w:rsidR="007D3590" w:rsidRDefault="007D3590" w:rsidP="00E7438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B8495" w14:textId="71160EC9" w:rsidR="007D3590" w:rsidRDefault="0001793C" w:rsidP="00172DEA">
    <w:pPr>
      <w:pStyle w:val="Voettekst"/>
      <w:framePr w:wrap="around" w:vAnchor="text" w:hAnchor="margin" w:xAlign="right" w:y="1"/>
      <w:rPr>
        <w:rStyle w:val="Paginanummer"/>
      </w:rPr>
    </w:pPr>
    <w:r>
      <w:rPr>
        <w:rStyle w:val="Paginanummer"/>
      </w:rPr>
      <w:fldChar w:fldCharType="begin"/>
    </w:r>
    <w:r w:rsidR="007D3590">
      <w:rPr>
        <w:rStyle w:val="Paginanummer"/>
      </w:rPr>
      <w:instrText xml:space="preserve">PAGE  </w:instrText>
    </w:r>
    <w:r>
      <w:rPr>
        <w:rStyle w:val="Paginanummer"/>
      </w:rPr>
      <w:fldChar w:fldCharType="separate"/>
    </w:r>
    <w:r w:rsidR="00B8733F">
      <w:rPr>
        <w:rStyle w:val="Paginanummer"/>
        <w:noProof/>
      </w:rPr>
      <w:t>3</w:t>
    </w:r>
    <w:r>
      <w:rPr>
        <w:rStyle w:val="Paginanummer"/>
      </w:rPr>
      <w:fldChar w:fldCharType="end"/>
    </w:r>
  </w:p>
  <w:p w14:paraId="475A19A7" w14:textId="77777777" w:rsidR="007D3590" w:rsidRDefault="007D3590" w:rsidP="00E7438F">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D66BB" w14:textId="6222BA70" w:rsidR="007D3590" w:rsidRDefault="0001793C">
    <w:pPr>
      <w:pStyle w:val="Voettekst"/>
      <w:jc w:val="right"/>
    </w:pPr>
    <w:r>
      <w:fldChar w:fldCharType="begin"/>
    </w:r>
    <w:r w:rsidR="007D3590">
      <w:instrText xml:space="preserve"> PAGE   \* MERGEFORMAT </w:instrText>
    </w:r>
    <w:r>
      <w:fldChar w:fldCharType="separate"/>
    </w:r>
    <w:r w:rsidR="00B8733F">
      <w:rPr>
        <w:noProof/>
      </w:rPr>
      <w:t>1</w:t>
    </w:r>
    <w:r>
      <w:fldChar w:fldCharType="end"/>
    </w:r>
  </w:p>
  <w:p w14:paraId="56CADEF0" w14:textId="77777777" w:rsidR="007D3590" w:rsidRDefault="007D3590" w:rsidP="00031C2F">
    <w:pPr>
      <w:pStyle w:val="Voettekst"/>
      <w:tabs>
        <w:tab w:val="clear" w:pos="4536"/>
        <w:tab w:val="clear" w:pos="9072"/>
        <w:tab w:val="center" w:pos="453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E2565" w14:textId="77777777" w:rsidR="00823AAB" w:rsidRDefault="00823AAB">
      <w:pPr>
        <w:spacing w:after="0" w:line="240" w:lineRule="auto"/>
      </w:pPr>
      <w:r>
        <w:separator/>
      </w:r>
    </w:p>
  </w:footnote>
  <w:footnote w:type="continuationSeparator" w:id="0">
    <w:p w14:paraId="14E37946" w14:textId="77777777" w:rsidR="00823AAB" w:rsidRDefault="00823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70301" w14:textId="77777777" w:rsidR="007D3590" w:rsidRDefault="004311F4">
    <w:pPr>
      <w:pStyle w:val="Koptekst"/>
    </w:pPr>
    <w:r>
      <w:rPr>
        <w:noProof/>
        <w:lang w:eastAsia="nl-NL" w:bidi="ar-SA"/>
      </w:rPr>
      <w:drawing>
        <wp:anchor distT="0" distB="0" distL="114300" distR="114300" simplePos="0" relativeHeight="251657728" behindDoc="0" locked="1" layoutInCell="1" allowOverlap="1" wp14:anchorId="47128852" wp14:editId="2D048449">
          <wp:simplePos x="0" y="0"/>
          <wp:positionH relativeFrom="page">
            <wp:posOffset>5700395</wp:posOffset>
          </wp:positionH>
          <wp:positionV relativeFrom="page">
            <wp:posOffset>442595</wp:posOffset>
          </wp:positionV>
          <wp:extent cx="914400" cy="488950"/>
          <wp:effectExtent l="0" t="0" r="0" b="6350"/>
          <wp:wrapTopAndBottom/>
          <wp:docPr id="2" name="Afbeelding 2" descr="landst logo 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st logo z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889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E5DAC"/>
    <w:multiLevelType w:val="hybridMultilevel"/>
    <w:tmpl w:val="F492065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7D06CE"/>
    <w:multiLevelType w:val="hybridMultilevel"/>
    <w:tmpl w:val="89CE2E26"/>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101DF1"/>
    <w:multiLevelType w:val="multilevel"/>
    <w:tmpl w:val="B650ACC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565C77"/>
    <w:multiLevelType w:val="hybridMultilevel"/>
    <w:tmpl w:val="7DFCC2EE"/>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8F94B1D"/>
    <w:multiLevelType w:val="multilevel"/>
    <w:tmpl w:val="AACCDB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712A21"/>
    <w:multiLevelType w:val="hybridMultilevel"/>
    <w:tmpl w:val="E434326A"/>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22735191"/>
    <w:multiLevelType w:val="hybridMultilevel"/>
    <w:tmpl w:val="C7164582"/>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C550FC"/>
    <w:multiLevelType w:val="multilevel"/>
    <w:tmpl w:val="22A0B91A"/>
    <w:lvl w:ilvl="0">
      <w:start w:val="1"/>
      <w:numFmt w:val="decimal"/>
      <w:lvlText w:val="%1."/>
      <w:lvlJc w:val="left"/>
      <w:pPr>
        <w:ind w:left="360" w:hanging="360"/>
      </w:pPr>
      <w:rPr>
        <w:rFonts w:ascii="Calibri" w:eastAsia="Times New Roman" w:hAnsi="Calibri"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FD710F8"/>
    <w:multiLevelType w:val="hybridMultilevel"/>
    <w:tmpl w:val="7DFCC2EE"/>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5D90695"/>
    <w:multiLevelType w:val="hybridMultilevel"/>
    <w:tmpl w:val="7DFCC2EE"/>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3EE34B7"/>
    <w:multiLevelType w:val="hybridMultilevel"/>
    <w:tmpl w:val="4A146F92"/>
    <w:lvl w:ilvl="0" w:tplc="04130001">
      <w:start w:val="1"/>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F47960"/>
    <w:multiLevelType w:val="multilevel"/>
    <w:tmpl w:val="6C58D4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182EC6"/>
    <w:multiLevelType w:val="hybridMultilevel"/>
    <w:tmpl w:val="7DFCC2EE"/>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5D4268D9"/>
    <w:multiLevelType w:val="hybridMultilevel"/>
    <w:tmpl w:val="7DFCC2EE"/>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5E5F1CCF"/>
    <w:multiLevelType w:val="hybridMultilevel"/>
    <w:tmpl w:val="7DFCC2EE"/>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62BA3872"/>
    <w:multiLevelType w:val="hybridMultilevel"/>
    <w:tmpl w:val="71D8EACC"/>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252CC7"/>
    <w:multiLevelType w:val="hybridMultilevel"/>
    <w:tmpl w:val="F492065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213D60"/>
    <w:multiLevelType w:val="hybridMultilevel"/>
    <w:tmpl w:val="8D300D38"/>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5A0694"/>
    <w:multiLevelType w:val="hybridMultilevel"/>
    <w:tmpl w:val="1E1A549E"/>
    <w:lvl w:ilvl="0" w:tplc="DF9AC0FC">
      <w:numFmt w:val="bullet"/>
      <w:lvlText w:val="-"/>
      <w:lvlJc w:val="left"/>
      <w:pPr>
        <w:tabs>
          <w:tab w:val="num" w:pos="720"/>
        </w:tabs>
        <w:ind w:left="720" w:hanging="360"/>
      </w:pPr>
      <w:rPr>
        <w:rFonts w:ascii="Calibri" w:eastAsia="Times New Roman" w:hAnsi="Calibri"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810D60"/>
    <w:multiLevelType w:val="hybridMultilevel"/>
    <w:tmpl w:val="AEFA43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
  </w:num>
  <w:num w:numId="4">
    <w:abstractNumId w:val="18"/>
  </w:num>
  <w:num w:numId="5">
    <w:abstractNumId w:val="14"/>
  </w:num>
  <w:num w:numId="6">
    <w:abstractNumId w:val="10"/>
  </w:num>
  <w:num w:numId="7">
    <w:abstractNumId w:val="15"/>
  </w:num>
  <w:num w:numId="8">
    <w:abstractNumId w:val="4"/>
  </w:num>
  <w:num w:numId="9">
    <w:abstractNumId w:val="5"/>
  </w:num>
  <w:num w:numId="10">
    <w:abstractNumId w:val="13"/>
  </w:num>
  <w:num w:numId="11">
    <w:abstractNumId w:val="3"/>
  </w:num>
  <w:num w:numId="12">
    <w:abstractNumId w:val="19"/>
  </w:num>
  <w:num w:numId="13">
    <w:abstractNumId w:val="6"/>
  </w:num>
  <w:num w:numId="14">
    <w:abstractNumId w:val="17"/>
  </w:num>
  <w:num w:numId="15">
    <w:abstractNumId w:val="11"/>
  </w:num>
  <w:num w:numId="16">
    <w:abstractNumId w:val="2"/>
  </w:num>
  <w:num w:numId="17">
    <w:abstractNumId w:val="7"/>
  </w:num>
  <w:num w:numId="18">
    <w:abstractNumId w:val="12"/>
  </w:num>
  <w:num w:numId="19">
    <w:abstractNumId w:val="8"/>
  </w:num>
  <w:num w:numId="20">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6EE"/>
    <w:rsid w:val="0000001D"/>
    <w:rsid w:val="00000AD6"/>
    <w:rsid w:val="000017F6"/>
    <w:rsid w:val="00002EB5"/>
    <w:rsid w:val="00003FD3"/>
    <w:rsid w:val="000071D1"/>
    <w:rsid w:val="000116AE"/>
    <w:rsid w:val="00013770"/>
    <w:rsid w:val="00013C01"/>
    <w:rsid w:val="000140D0"/>
    <w:rsid w:val="0001793C"/>
    <w:rsid w:val="0002170D"/>
    <w:rsid w:val="00026D21"/>
    <w:rsid w:val="00030B21"/>
    <w:rsid w:val="00031C2F"/>
    <w:rsid w:val="0003310B"/>
    <w:rsid w:val="00034791"/>
    <w:rsid w:val="00037C54"/>
    <w:rsid w:val="000449F7"/>
    <w:rsid w:val="00047D99"/>
    <w:rsid w:val="000527C5"/>
    <w:rsid w:val="000559FB"/>
    <w:rsid w:val="00060258"/>
    <w:rsid w:val="000616AC"/>
    <w:rsid w:val="00065DF5"/>
    <w:rsid w:val="00067812"/>
    <w:rsid w:val="00067AC6"/>
    <w:rsid w:val="00073F86"/>
    <w:rsid w:val="00074CC7"/>
    <w:rsid w:val="00074E9B"/>
    <w:rsid w:val="0008298E"/>
    <w:rsid w:val="00084521"/>
    <w:rsid w:val="00085F4E"/>
    <w:rsid w:val="00092402"/>
    <w:rsid w:val="000934B1"/>
    <w:rsid w:val="000953FF"/>
    <w:rsid w:val="000A0C64"/>
    <w:rsid w:val="000A62A8"/>
    <w:rsid w:val="000B2567"/>
    <w:rsid w:val="000B3F4E"/>
    <w:rsid w:val="000C2983"/>
    <w:rsid w:val="000C400D"/>
    <w:rsid w:val="000D1C7D"/>
    <w:rsid w:val="000D4533"/>
    <w:rsid w:val="000E0B46"/>
    <w:rsid w:val="000E3F09"/>
    <w:rsid w:val="000F0B9A"/>
    <w:rsid w:val="000F1194"/>
    <w:rsid w:val="000F16A7"/>
    <w:rsid w:val="000F17B5"/>
    <w:rsid w:val="000F1819"/>
    <w:rsid w:val="000F3C52"/>
    <w:rsid w:val="000F7C1D"/>
    <w:rsid w:val="00103705"/>
    <w:rsid w:val="00104093"/>
    <w:rsid w:val="00106F55"/>
    <w:rsid w:val="00110353"/>
    <w:rsid w:val="00114EAB"/>
    <w:rsid w:val="001151CD"/>
    <w:rsid w:val="001164B0"/>
    <w:rsid w:val="00121F95"/>
    <w:rsid w:val="001231A1"/>
    <w:rsid w:val="00125BE2"/>
    <w:rsid w:val="00130D47"/>
    <w:rsid w:val="00134ABF"/>
    <w:rsid w:val="0013726F"/>
    <w:rsid w:val="00137C84"/>
    <w:rsid w:val="00141173"/>
    <w:rsid w:val="0014296A"/>
    <w:rsid w:val="0014490D"/>
    <w:rsid w:val="0015509C"/>
    <w:rsid w:val="0015540B"/>
    <w:rsid w:val="00155DAD"/>
    <w:rsid w:val="0016092A"/>
    <w:rsid w:val="00163C57"/>
    <w:rsid w:val="00166C23"/>
    <w:rsid w:val="001706F7"/>
    <w:rsid w:val="00172DEA"/>
    <w:rsid w:val="001731EA"/>
    <w:rsid w:val="00173FA8"/>
    <w:rsid w:val="0017495B"/>
    <w:rsid w:val="00177D47"/>
    <w:rsid w:val="0018008B"/>
    <w:rsid w:val="001830B6"/>
    <w:rsid w:val="001841EE"/>
    <w:rsid w:val="001868D6"/>
    <w:rsid w:val="00192983"/>
    <w:rsid w:val="00196F3F"/>
    <w:rsid w:val="00197B82"/>
    <w:rsid w:val="001A169C"/>
    <w:rsid w:val="001A54A4"/>
    <w:rsid w:val="001B5C76"/>
    <w:rsid w:val="001B68E7"/>
    <w:rsid w:val="001E0CC4"/>
    <w:rsid w:val="001E202F"/>
    <w:rsid w:val="001E3B35"/>
    <w:rsid w:val="001E40EA"/>
    <w:rsid w:val="001E72C3"/>
    <w:rsid w:val="001F28B7"/>
    <w:rsid w:val="0020225C"/>
    <w:rsid w:val="00217263"/>
    <w:rsid w:val="00217F14"/>
    <w:rsid w:val="00220323"/>
    <w:rsid w:val="0022147A"/>
    <w:rsid w:val="00235367"/>
    <w:rsid w:val="00241367"/>
    <w:rsid w:val="002436EE"/>
    <w:rsid w:val="002441CD"/>
    <w:rsid w:val="00246BF1"/>
    <w:rsid w:val="002473C4"/>
    <w:rsid w:val="00247666"/>
    <w:rsid w:val="00257D3F"/>
    <w:rsid w:val="00265464"/>
    <w:rsid w:val="00267EAC"/>
    <w:rsid w:val="00273BF8"/>
    <w:rsid w:val="00275CDE"/>
    <w:rsid w:val="002764B4"/>
    <w:rsid w:val="00277CEE"/>
    <w:rsid w:val="00287053"/>
    <w:rsid w:val="002872B9"/>
    <w:rsid w:val="002915BA"/>
    <w:rsid w:val="00295FA7"/>
    <w:rsid w:val="002A1ACC"/>
    <w:rsid w:val="002A22BA"/>
    <w:rsid w:val="002A2C30"/>
    <w:rsid w:val="002A7468"/>
    <w:rsid w:val="002A7D2F"/>
    <w:rsid w:val="002B0E62"/>
    <w:rsid w:val="002B2534"/>
    <w:rsid w:val="002B3670"/>
    <w:rsid w:val="002C25EB"/>
    <w:rsid w:val="002C2979"/>
    <w:rsid w:val="002C29C4"/>
    <w:rsid w:val="002D1AD3"/>
    <w:rsid w:val="002E13AC"/>
    <w:rsid w:val="002F1550"/>
    <w:rsid w:val="0030115E"/>
    <w:rsid w:val="00315293"/>
    <w:rsid w:val="00325D5B"/>
    <w:rsid w:val="00327F75"/>
    <w:rsid w:val="003302BF"/>
    <w:rsid w:val="0033205E"/>
    <w:rsid w:val="003425D5"/>
    <w:rsid w:val="003451C6"/>
    <w:rsid w:val="00347006"/>
    <w:rsid w:val="00355A11"/>
    <w:rsid w:val="00384783"/>
    <w:rsid w:val="0038558B"/>
    <w:rsid w:val="00392B12"/>
    <w:rsid w:val="0039588D"/>
    <w:rsid w:val="003A36F9"/>
    <w:rsid w:val="003A5BEA"/>
    <w:rsid w:val="003B3AD8"/>
    <w:rsid w:val="003C2FD2"/>
    <w:rsid w:val="003D33E7"/>
    <w:rsid w:val="003E1AB2"/>
    <w:rsid w:val="003E40CF"/>
    <w:rsid w:val="003E73A4"/>
    <w:rsid w:val="003F50F8"/>
    <w:rsid w:val="00400F2A"/>
    <w:rsid w:val="00412B30"/>
    <w:rsid w:val="004224A6"/>
    <w:rsid w:val="0042515C"/>
    <w:rsid w:val="00426E51"/>
    <w:rsid w:val="004311F4"/>
    <w:rsid w:val="0044377B"/>
    <w:rsid w:val="00446CA9"/>
    <w:rsid w:val="00450772"/>
    <w:rsid w:val="00454BC3"/>
    <w:rsid w:val="004704E4"/>
    <w:rsid w:val="00471054"/>
    <w:rsid w:val="00472500"/>
    <w:rsid w:val="00472C68"/>
    <w:rsid w:val="00481A52"/>
    <w:rsid w:val="00482027"/>
    <w:rsid w:val="00486424"/>
    <w:rsid w:val="00487380"/>
    <w:rsid w:val="0049233B"/>
    <w:rsid w:val="00493932"/>
    <w:rsid w:val="004A0407"/>
    <w:rsid w:val="004A5731"/>
    <w:rsid w:val="004A692E"/>
    <w:rsid w:val="004B1F9C"/>
    <w:rsid w:val="004B7F8D"/>
    <w:rsid w:val="004D176A"/>
    <w:rsid w:val="004D28E0"/>
    <w:rsid w:val="004D5449"/>
    <w:rsid w:val="004D7703"/>
    <w:rsid w:val="004E4734"/>
    <w:rsid w:val="004E5248"/>
    <w:rsid w:val="004E6D44"/>
    <w:rsid w:val="004F5840"/>
    <w:rsid w:val="0050093B"/>
    <w:rsid w:val="00501329"/>
    <w:rsid w:val="00501BA6"/>
    <w:rsid w:val="00501DC9"/>
    <w:rsid w:val="0052308C"/>
    <w:rsid w:val="0052611C"/>
    <w:rsid w:val="00547A7E"/>
    <w:rsid w:val="0055173D"/>
    <w:rsid w:val="00552A6D"/>
    <w:rsid w:val="00552C54"/>
    <w:rsid w:val="005577CD"/>
    <w:rsid w:val="00557BB7"/>
    <w:rsid w:val="00560496"/>
    <w:rsid w:val="00564459"/>
    <w:rsid w:val="005733F7"/>
    <w:rsid w:val="00576B0F"/>
    <w:rsid w:val="00576B2F"/>
    <w:rsid w:val="0057704F"/>
    <w:rsid w:val="0058663A"/>
    <w:rsid w:val="00587B82"/>
    <w:rsid w:val="0059004C"/>
    <w:rsid w:val="005971EC"/>
    <w:rsid w:val="005B2A7B"/>
    <w:rsid w:val="005B3C03"/>
    <w:rsid w:val="005B4624"/>
    <w:rsid w:val="005B640A"/>
    <w:rsid w:val="005B6D90"/>
    <w:rsid w:val="005C24BA"/>
    <w:rsid w:val="005D0B33"/>
    <w:rsid w:val="005D550A"/>
    <w:rsid w:val="005D7A33"/>
    <w:rsid w:val="005E0C76"/>
    <w:rsid w:val="005E32DE"/>
    <w:rsid w:val="005E4718"/>
    <w:rsid w:val="005E7219"/>
    <w:rsid w:val="005F6F90"/>
    <w:rsid w:val="00601037"/>
    <w:rsid w:val="0060151F"/>
    <w:rsid w:val="00602281"/>
    <w:rsid w:val="00605115"/>
    <w:rsid w:val="00607772"/>
    <w:rsid w:val="0061166E"/>
    <w:rsid w:val="00615E41"/>
    <w:rsid w:val="00617CF1"/>
    <w:rsid w:val="006324FD"/>
    <w:rsid w:val="006401E8"/>
    <w:rsid w:val="00643B33"/>
    <w:rsid w:val="006446F7"/>
    <w:rsid w:val="006568F3"/>
    <w:rsid w:val="00665074"/>
    <w:rsid w:val="00670F47"/>
    <w:rsid w:val="00674BEF"/>
    <w:rsid w:val="006751F6"/>
    <w:rsid w:val="006828CB"/>
    <w:rsid w:val="00683699"/>
    <w:rsid w:val="006932FB"/>
    <w:rsid w:val="006A6ADE"/>
    <w:rsid w:val="006B00A1"/>
    <w:rsid w:val="006B2617"/>
    <w:rsid w:val="006B583C"/>
    <w:rsid w:val="006B68CA"/>
    <w:rsid w:val="006C4F01"/>
    <w:rsid w:val="006C5CE5"/>
    <w:rsid w:val="006C64E4"/>
    <w:rsid w:val="006C6E99"/>
    <w:rsid w:val="006D1E7E"/>
    <w:rsid w:val="006D27DB"/>
    <w:rsid w:val="006D60EF"/>
    <w:rsid w:val="006E0EED"/>
    <w:rsid w:val="006E3C02"/>
    <w:rsid w:val="006F008D"/>
    <w:rsid w:val="006F14A3"/>
    <w:rsid w:val="006F1CE9"/>
    <w:rsid w:val="006F46D7"/>
    <w:rsid w:val="00711EAB"/>
    <w:rsid w:val="0071616F"/>
    <w:rsid w:val="007166D2"/>
    <w:rsid w:val="00717B3C"/>
    <w:rsid w:val="0072127D"/>
    <w:rsid w:val="0072300A"/>
    <w:rsid w:val="00723C8E"/>
    <w:rsid w:val="00723DED"/>
    <w:rsid w:val="007254E9"/>
    <w:rsid w:val="00725BD8"/>
    <w:rsid w:val="00726C4E"/>
    <w:rsid w:val="00743F8E"/>
    <w:rsid w:val="00747B7E"/>
    <w:rsid w:val="0075301A"/>
    <w:rsid w:val="00754EE2"/>
    <w:rsid w:val="007637B3"/>
    <w:rsid w:val="00777F6D"/>
    <w:rsid w:val="00781763"/>
    <w:rsid w:val="007861A2"/>
    <w:rsid w:val="007A0DA2"/>
    <w:rsid w:val="007A2CDC"/>
    <w:rsid w:val="007A4B0F"/>
    <w:rsid w:val="007A4E88"/>
    <w:rsid w:val="007A6DCA"/>
    <w:rsid w:val="007A72EB"/>
    <w:rsid w:val="007A7DB3"/>
    <w:rsid w:val="007B2A76"/>
    <w:rsid w:val="007B51F6"/>
    <w:rsid w:val="007C62FE"/>
    <w:rsid w:val="007C709F"/>
    <w:rsid w:val="007D2B76"/>
    <w:rsid w:val="007D31F5"/>
    <w:rsid w:val="007D3415"/>
    <w:rsid w:val="007D3590"/>
    <w:rsid w:val="007D4D49"/>
    <w:rsid w:val="007D6415"/>
    <w:rsid w:val="007D7F5A"/>
    <w:rsid w:val="007E05C3"/>
    <w:rsid w:val="007E0660"/>
    <w:rsid w:val="007E0C11"/>
    <w:rsid w:val="007E27E4"/>
    <w:rsid w:val="007E34B7"/>
    <w:rsid w:val="007E3834"/>
    <w:rsid w:val="007E4DC9"/>
    <w:rsid w:val="007E55C5"/>
    <w:rsid w:val="007F7BAE"/>
    <w:rsid w:val="00806673"/>
    <w:rsid w:val="00807A64"/>
    <w:rsid w:val="0081021A"/>
    <w:rsid w:val="008103BE"/>
    <w:rsid w:val="008131F5"/>
    <w:rsid w:val="00813A15"/>
    <w:rsid w:val="00817AE2"/>
    <w:rsid w:val="008220F3"/>
    <w:rsid w:val="00823AAB"/>
    <w:rsid w:val="00832796"/>
    <w:rsid w:val="008329FE"/>
    <w:rsid w:val="00840736"/>
    <w:rsid w:val="00842836"/>
    <w:rsid w:val="00842F9A"/>
    <w:rsid w:val="008444F9"/>
    <w:rsid w:val="0085206E"/>
    <w:rsid w:val="00857F88"/>
    <w:rsid w:val="00860D4C"/>
    <w:rsid w:val="00862678"/>
    <w:rsid w:val="008651F5"/>
    <w:rsid w:val="00867B11"/>
    <w:rsid w:val="008727E3"/>
    <w:rsid w:val="00880B4E"/>
    <w:rsid w:val="00886363"/>
    <w:rsid w:val="00887574"/>
    <w:rsid w:val="0089148C"/>
    <w:rsid w:val="00891AF4"/>
    <w:rsid w:val="008958F3"/>
    <w:rsid w:val="00897318"/>
    <w:rsid w:val="008A37A1"/>
    <w:rsid w:val="008B1E5B"/>
    <w:rsid w:val="008B2192"/>
    <w:rsid w:val="008B3073"/>
    <w:rsid w:val="008B79F7"/>
    <w:rsid w:val="008B7DC1"/>
    <w:rsid w:val="008C1725"/>
    <w:rsid w:val="008D0AFC"/>
    <w:rsid w:val="008D11B2"/>
    <w:rsid w:val="008D31CF"/>
    <w:rsid w:val="008D456D"/>
    <w:rsid w:val="008E0B64"/>
    <w:rsid w:val="008E47E6"/>
    <w:rsid w:val="008F0A63"/>
    <w:rsid w:val="00906200"/>
    <w:rsid w:val="00906E3B"/>
    <w:rsid w:val="00914E4B"/>
    <w:rsid w:val="00916BBB"/>
    <w:rsid w:val="00920177"/>
    <w:rsid w:val="00923A49"/>
    <w:rsid w:val="00933253"/>
    <w:rsid w:val="009339B7"/>
    <w:rsid w:val="0093648D"/>
    <w:rsid w:val="00936BB7"/>
    <w:rsid w:val="00942FC0"/>
    <w:rsid w:val="0094468A"/>
    <w:rsid w:val="00946330"/>
    <w:rsid w:val="0095190A"/>
    <w:rsid w:val="009535E8"/>
    <w:rsid w:val="0095688B"/>
    <w:rsid w:val="009569B2"/>
    <w:rsid w:val="00957DC9"/>
    <w:rsid w:val="00960B20"/>
    <w:rsid w:val="00962825"/>
    <w:rsid w:val="00963983"/>
    <w:rsid w:val="00965F7C"/>
    <w:rsid w:val="009720E6"/>
    <w:rsid w:val="00972A81"/>
    <w:rsid w:val="009738D7"/>
    <w:rsid w:val="009743D8"/>
    <w:rsid w:val="00977046"/>
    <w:rsid w:val="0098045E"/>
    <w:rsid w:val="00980549"/>
    <w:rsid w:val="00982288"/>
    <w:rsid w:val="00982A18"/>
    <w:rsid w:val="00982F90"/>
    <w:rsid w:val="00985084"/>
    <w:rsid w:val="00987A98"/>
    <w:rsid w:val="00991C22"/>
    <w:rsid w:val="0099740E"/>
    <w:rsid w:val="00997AA9"/>
    <w:rsid w:val="009A0423"/>
    <w:rsid w:val="009A11C3"/>
    <w:rsid w:val="009A2178"/>
    <w:rsid w:val="009A3EAA"/>
    <w:rsid w:val="009A58E3"/>
    <w:rsid w:val="009B5090"/>
    <w:rsid w:val="009B5492"/>
    <w:rsid w:val="009C055D"/>
    <w:rsid w:val="009C2240"/>
    <w:rsid w:val="009C4B76"/>
    <w:rsid w:val="009D0622"/>
    <w:rsid w:val="009D47AF"/>
    <w:rsid w:val="009D5901"/>
    <w:rsid w:val="009D7C4B"/>
    <w:rsid w:val="009E07AE"/>
    <w:rsid w:val="009E239C"/>
    <w:rsid w:val="009E5B1F"/>
    <w:rsid w:val="009E602D"/>
    <w:rsid w:val="009F74BA"/>
    <w:rsid w:val="00A03562"/>
    <w:rsid w:val="00A0577C"/>
    <w:rsid w:val="00A10C99"/>
    <w:rsid w:val="00A11D1E"/>
    <w:rsid w:val="00A17822"/>
    <w:rsid w:val="00A21527"/>
    <w:rsid w:val="00A243D7"/>
    <w:rsid w:val="00A26A83"/>
    <w:rsid w:val="00A31EF7"/>
    <w:rsid w:val="00A403E7"/>
    <w:rsid w:val="00A42D87"/>
    <w:rsid w:val="00A574E8"/>
    <w:rsid w:val="00A61307"/>
    <w:rsid w:val="00A65508"/>
    <w:rsid w:val="00A73104"/>
    <w:rsid w:val="00A8002E"/>
    <w:rsid w:val="00A810BD"/>
    <w:rsid w:val="00A839D0"/>
    <w:rsid w:val="00A879D5"/>
    <w:rsid w:val="00A95E3B"/>
    <w:rsid w:val="00A96999"/>
    <w:rsid w:val="00AA0C4F"/>
    <w:rsid w:val="00AA1157"/>
    <w:rsid w:val="00AA3B73"/>
    <w:rsid w:val="00AB4D9E"/>
    <w:rsid w:val="00AC19E0"/>
    <w:rsid w:val="00AC46D0"/>
    <w:rsid w:val="00AC6B22"/>
    <w:rsid w:val="00AD16B7"/>
    <w:rsid w:val="00AD4F8F"/>
    <w:rsid w:val="00AD5E20"/>
    <w:rsid w:val="00AE35FB"/>
    <w:rsid w:val="00AE3A39"/>
    <w:rsid w:val="00AE45D4"/>
    <w:rsid w:val="00AF41DC"/>
    <w:rsid w:val="00AF6395"/>
    <w:rsid w:val="00AF79E2"/>
    <w:rsid w:val="00B01721"/>
    <w:rsid w:val="00B02867"/>
    <w:rsid w:val="00B060C4"/>
    <w:rsid w:val="00B1214C"/>
    <w:rsid w:val="00B219BE"/>
    <w:rsid w:val="00B32CB1"/>
    <w:rsid w:val="00B36B41"/>
    <w:rsid w:val="00B420B9"/>
    <w:rsid w:val="00B42CC2"/>
    <w:rsid w:val="00B42CFA"/>
    <w:rsid w:val="00B434A2"/>
    <w:rsid w:val="00B463A5"/>
    <w:rsid w:val="00B465BB"/>
    <w:rsid w:val="00B467BD"/>
    <w:rsid w:val="00B47524"/>
    <w:rsid w:val="00B51000"/>
    <w:rsid w:val="00B528C0"/>
    <w:rsid w:val="00B52CF2"/>
    <w:rsid w:val="00B57E7B"/>
    <w:rsid w:val="00B61B37"/>
    <w:rsid w:val="00B62BD8"/>
    <w:rsid w:val="00B636B2"/>
    <w:rsid w:val="00B66A42"/>
    <w:rsid w:val="00B8375E"/>
    <w:rsid w:val="00B84935"/>
    <w:rsid w:val="00B85042"/>
    <w:rsid w:val="00B8733F"/>
    <w:rsid w:val="00B920A1"/>
    <w:rsid w:val="00B973DC"/>
    <w:rsid w:val="00BA0DC9"/>
    <w:rsid w:val="00BA3149"/>
    <w:rsid w:val="00BA46C3"/>
    <w:rsid w:val="00BA47E2"/>
    <w:rsid w:val="00BA5488"/>
    <w:rsid w:val="00BA68E9"/>
    <w:rsid w:val="00BB238C"/>
    <w:rsid w:val="00BB2C72"/>
    <w:rsid w:val="00BB3DDA"/>
    <w:rsid w:val="00BB6A89"/>
    <w:rsid w:val="00BB79C0"/>
    <w:rsid w:val="00BC1D45"/>
    <w:rsid w:val="00BC786C"/>
    <w:rsid w:val="00BC7E99"/>
    <w:rsid w:val="00BD0412"/>
    <w:rsid w:val="00BD3D22"/>
    <w:rsid w:val="00BD5493"/>
    <w:rsid w:val="00BD5A25"/>
    <w:rsid w:val="00BE0542"/>
    <w:rsid w:val="00BE29A2"/>
    <w:rsid w:val="00BE29CD"/>
    <w:rsid w:val="00BE435F"/>
    <w:rsid w:val="00BF0A74"/>
    <w:rsid w:val="00BF652F"/>
    <w:rsid w:val="00C058B1"/>
    <w:rsid w:val="00C06B24"/>
    <w:rsid w:val="00C10169"/>
    <w:rsid w:val="00C10741"/>
    <w:rsid w:val="00C10FB4"/>
    <w:rsid w:val="00C15F4F"/>
    <w:rsid w:val="00C2710C"/>
    <w:rsid w:val="00C27A97"/>
    <w:rsid w:val="00C3041B"/>
    <w:rsid w:val="00C308E2"/>
    <w:rsid w:val="00C36752"/>
    <w:rsid w:val="00C36F46"/>
    <w:rsid w:val="00C379D7"/>
    <w:rsid w:val="00C43642"/>
    <w:rsid w:val="00C55081"/>
    <w:rsid w:val="00C57DB1"/>
    <w:rsid w:val="00C62B4E"/>
    <w:rsid w:val="00C638E3"/>
    <w:rsid w:val="00C64AE9"/>
    <w:rsid w:val="00C64ECE"/>
    <w:rsid w:val="00C667FA"/>
    <w:rsid w:val="00C668D5"/>
    <w:rsid w:val="00C73F34"/>
    <w:rsid w:val="00C744F9"/>
    <w:rsid w:val="00C768DE"/>
    <w:rsid w:val="00C80300"/>
    <w:rsid w:val="00C8655C"/>
    <w:rsid w:val="00C867D3"/>
    <w:rsid w:val="00C873F0"/>
    <w:rsid w:val="00C87FC4"/>
    <w:rsid w:val="00C90020"/>
    <w:rsid w:val="00CA7486"/>
    <w:rsid w:val="00CB0288"/>
    <w:rsid w:val="00CB2C7D"/>
    <w:rsid w:val="00CB721D"/>
    <w:rsid w:val="00CC09F1"/>
    <w:rsid w:val="00CC47DF"/>
    <w:rsid w:val="00CD23B8"/>
    <w:rsid w:val="00CD6D15"/>
    <w:rsid w:val="00CE1ECE"/>
    <w:rsid w:val="00CE2180"/>
    <w:rsid w:val="00CE2ECC"/>
    <w:rsid w:val="00CF0CB6"/>
    <w:rsid w:val="00CF126D"/>
    <w:rsid w:val="00CF1DE2"/>
    <w:rsid w:val="00CF663C"/>
    <w:rsid w:val="00CF7230"/>
    <w:rsid w:val="00D05A7A"/>
    <w:rsid w:val="00D068D5"/>
    <w:rsid w:val="00D1413E"/>
    <w:rsid w:val="00D165B2"/>
    <w:rsid w:val="00D173EA"/>
    <w:rsid w:val="00D23638"/>
    <w:rsid w:val="00D25F3E"/>
    <w:rsid w:val="00D25FDA"/>
    <w:rsid w:val="00D2728D"/>
    <w:rsid w:val="00D36601"/>
    <w:rsid w:val="00D479D4"/>
    <w:rsid w:val="00D61571"/>
    <w:rsid w:val="00D6289A"/>
    <w:rsid w:val="00D6395F"/>
    <w:rsid w:val="00D63A80"/>
    <w:rsid w:val="00D64482"/>
    <w:rsid w:val="00D83BEA"/>
    <w:rsid w:val="00D85DB2"/>
    <w:rsid w:val="00D90695"/>
    <w:rsid w:val="00DA0A53"/>
    <w:rsid w:val="00DA630A"/>
    <w:rsid w:val="00DB31E4"/>
    <w:rsid w:val="00DB5EE7"/>
    <w:rsid w:val="00DB72EF"/>
    <w:rsid w:val="00DE4364"/>
    <w:rsid w:val="00DF01FB"/>
    <w:rsid w:val="00DF1BDF"/>
    <w:rsid w:val="00DF5AED"/>
    <w:rsid w:val="00E054D7"/>
    <w:rsid w:val="00E05734"/>
    <w:rsid w:val="00E05D50"/>
    <w:rsid w:val="00E1750B"/>
    <w:rsid w:val="00E2775F"/>
    <w:rsid w:val="00E3125E"/>
    <w:rsid w:val="00E4122A"/>
    <w:rsid w:val="00E4221F"/>
    <w:rsid w:val="00E459C3"/>
    <w:rsid w:val="00E50BB7"/>
    <w:rsid w:val="00E513BF"/>
    <w:rsid w:val="00E60D5A"/>
    <w:rsid w:val="00E719D0"/>
    <w:rsid w:val="00E72965"/>
    <w:rsid w:val="00E729A5"/>
    <w:rsid w:val="00E7438F"/>
    <w:rsid w:val="00E802B4"/>
    <w:rsid w:val="00E91B8A"/>
    <w:rsid w:val="00E97212"/>
    <w:rsid w:val="00E97A80"/>
    <w:rsid w:val="00EA248C"/>
    <w:rsid w:val="00EA2CBA"/>
    <w:rsid w:val="00EA4DEB"/>
    <w:rsid w:val="00EB5FAC"/>
    <w:rsid w:val="00EC220F"/>
    <w:rsid w:val="00EC581A"/>
    <w:rsid w:val="00ED2D1B"/>
    <w:rsid w:val="00ED5FA0"/>
    <w:rsid w:val="00ED753C"/>
    <w:rsid w:val="00EE0477"/>
    <w:rsid w:val="00EE49F1"/>
    <w:rsid w:val="00EF368F"/>
    <w:rsid w:val="00EF3F73"/>
    <w:rsid w:val="00EF464D"/>
    <w:rsid w:val="00EF7D59"/>
    <w:rsid w:val="00F00906"/>
    <w:rsid w:val="00F01AAE"/>
    <w:rsid w:val="00F044A4"/>
    <w:rsid w:val="00F108CE"/>
    <w:rsid w:val="00F12492"/>
    <w:rsid w:val="00F14DE2"/>
    <w:rsid w:val="00F23CB6"/>
    <w:rsid w:val="00F25377"/>
    <w:rsid w:val="00F254C3"/>
    <w:rsid w:val="00F25F62"/>
    <w:rsid w:val="00F270B2"/>
    <w:rsid w:val="00F31212"/>
    <w:rsid w:val="00F33422"/>
    <w:rsid w:val="00F40E20"/>
    <w:rsid w:val="00F41D00"/>
    <w:rsid w:val="00F432E6"/>
    <w:rsid w:val="00F44726"/>
    <w:rsid w:val="00F45FD7"/>
    <w:rsid w:val="00F46D1A"/>
    <w:rsid w:val="00F55238"/>
    <w:rsid w:val="00F5619C"/>
    <w:rsid w:val="00F66AAD"/>
    <w:rsid w:val="00F67607"/>
    <w:rsid w:val="00F72E85"/>
    <w:rsid w:val="00F73F45"/>
    <w:rsid w:val="00F81E27"/>
    <w:rsid w:val="00F83ECE"/>
    <w:rsid w:val="00F84F03"/>
    <w:rsid w:val="00F967AA"/>
    <w:rsid w:val="00F97620"/>
    <w:rsid w:val="00F97894"/>
    <w:rsid w:val="00FB7D62"/>
    <w:rsid w:val="00FC1386"/>
    <w:rsid w:val="00FC3893"/>
    <w:rsid w:val="00FE071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1443C8"/>
  <w15:docId w15:val="{D0B0F0B4-1C5F-42C2-BFB5-FAA315B9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nl-NL" w:eastAsia="nl-NL"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C10169"/>
    <w:pPr>
      <w:spacing w:after="200" w:line="276" w:lineRule="auto"/>
    </w:pPr>
    <w:rPr>
      <w:sz w:val="22"/>
      <w:szCs w:val="22"/>
      <w:lang w:eastAsia="en-US" w:bidi="en-US"/>
    </w:rPr>
  </w:style>
  <w:style w:type="paragraph" w:styleId="Kop1">
    <w:name w:val="heading 1"/>
    <w:basedOn w:val="Standaard"/>
    <w:next w:val="Standaard"/>
    <w:link w:val="Kop1Char1"/>
    <w:uiPriority w:val="9"/>
    <w:qFormat/>
    <w:rsid w:val="00327F75"/>
    <w:pPr>
      <w:spacing w:before="480" w:after="0"/>
      <w:contextualSpacing/>
      <w:outlineLvl w:val="0"/>
    </w:pPr>
    <w:rPr>
      <w:rFonts w:ascii="Cambria" w:hAnsi="Cambria"/>
      <w:b/>
      <w:bCs/>
      <w:sz w:val="28"/>
      <w:szCs w:val="28"/>
    </w:rPr>
  </w:style>
  <w:style w:type="paragraph" w:styleId="Kop2">
    <w:name w:val="heading 2"/>
    <w:basedOn w:val="Standaard"/>
    <w:next w:val="Standaard"/>
    <w:link w:val="Kop2Char1"/>
    <w:uiPriority w:val="9"/>
    <w:qFormat/>
    <w:rsid w:val="00327F75"/>
    <w:pPr>
      <w:spacing w:before="200" w:after="0"/>
      <w:outlineLvl w:val="1"/>
    </w:pPr>
    <w:rPr>
      <w:rFonts w:ascii="Cambria" w:hAnsi="Cambria"/>
      <w:b/>
      <w:bCs/>
      <w:sz w:val="26"/>
      <w:szCs w:val="26"/>
    </w:rPr>
  </w:style>
  <w:style w:type="paragraph" w:styleId="Kop3">
    <w:name w:val="heading 3"/>
    <w:basedOn w:val="Standaard"/>
    <w:next w:val="Standaard"/>
    <w:link w:val="Kop3Char1"/>
    <w:uiPriority w:val="9"/>
    <w:qFormat/>
    <w:rsid w:val="00327F75"/>
    <w:pPr>
      <w:spacing w:before="200" w:after="0" w:line="271" w:lineRule="auto"/>
      <w:outlineLvl w:val="2"/>
    </w:pPr>
    <w:rPr>
      <w:rFonts w:ascii="Cambria" w:hAnsi="Cambria"/>
      <w:b/>
      <w:bCs/>
    </w:rPr>
  </w:style>
  <w:style w:type="paragraph" w:styleId="Kop4">
    <w:name w:val="heading 4"/>
    <w:basedOn w:val="Standaard"/>
    <w:next w:val="Standaard"/>
    <w:link w:val="Kop4Char1"/>
    <w:uiPriority w:val="9"/>
    <w:qFormat/>
    <w:rsid w:val="00327F75"/>
    <w:pPr>
      <w:spacing w:before="200" w:after="0"/>
      <w:outlineLvl w:val="3"/>
    </w:pPr>
    <w:rPr>
      <w:rFonts w:ascii="Cambria" w:hAnsi="Cambria"/>
      <w:b/>
      <w:bCs/>
      <w:i/>
      <w:iCs/>
    </w:rPr>
  </w:style>
  <w:style w:type="paragraph" w:styleId="Kop5">
    <w:name w:val="heading 5"/>
    <w:basedOn w:val="Standaard"/>
    <w:next w:val="Standaard"/>
    <w:link w:val="Kop5Char1"/>
    <w:uiPriority w:val="9"/>
    <w:qFormat/>
    <w:rsid w:val="00327F75"/>
    <w:pPr>
      <w:spacing w:before="200" w:after="0"/>
      <w:outlineLvl w:val="4"/>
    </w:pPr>
    <w:rPr>
      <w:rFonts w:ascii="Cambria" w:hAnsi="Cambria"/>
      <w:b/>
      <w:bCs/>
      <w:color w:val="7F7F7F"/>
    </w:rPr>
  </w:style>
  <w:style w:type="paragraph" w:styleId="Kop6">
    <w:name w:val="heading 6"/>
    <w:basedOn w:val="Standaard"/>
    <w:next w:val="Standaard"/>
    <w:link w:val="Kop6Char"/>
    <w:uiPriority w:val="9"/>
    <w:qFormat/>
    <w:rsid w:val="00327F75"/>
    <w:pPr>
      <w:spacing w:after="0" w:line="271" w:lineRule="auto"/>
      <w:outlineLvl w:val="5"/>
    </w:pPr>
    <w:rPr>
      <w:rFonts w:ascii="Cambria" w:hAnsi="Cambria"/>
      <w:b/>
      <w:bCs/>
      <w:i/>
      <w:iCs/>
      <w:color w:val="7F7F7F"/>
    </w:rPr>
  </w:style>
  <w:style w:type="paragraph" w:styleId="Kop7">
    <w:name w:val="heading 7"/>
    <w:basedOn w:val="Standaard"/>
    <w:next w:val="Standaard"/>
    <w:link w:val="Kop7Char"/>
    <w:uiPriority w:val="9"/>
    <w:qFormat/>
    <w:rsid w:val="00327F75"/>
    <w:pPr>
      <w:spacing w:after="0"/>
      <w:outlineLvl w:val="6"/>
    </w:pPr>
    <w:rPr>
      <w:rFonts w:ascii="Cambria" w:hAnsi="Cambria"/>
      <w:i/>
      <w:iCs/>
    </w:rPr>
  </w:style>
  <w:style w:type="paragraph" w:styleId="Kop8">
    <w:name w:val="heading 8"/>
    <w:basedOn w:val="Standaard"/>
    <w:next w:val="Standaard"/>
    <w:link w:val="Kop8Char"/>
    <w:uiPriority w:val="9"/>
    <w:qFormat/>
    <w:rsid w:val="00327F75"/>
    <w:pPr>
      <w:spacing w:after="0"/>
      <w:outlineLvl w:val="7"/>
    </w:pPr>
    <w:rPr>
      <w:rFonts w:ascii="Cambria" w:hAnsi="Cambria"/>
      <w:sz w:val="20"/>
      <w:szCs w:val="20"/>
    </w:rPr>
  </w:style>
  <w:style w:type="paragraph" w:styleId="Kop9">
    <w:name w:val="heading 9"/>
    <w:basedOn w:val="Standaard"/>
    <w:next w:val="Standaard"/>
    <w:link w:val="Kop9Char"/>
    <w:uiPriority w:val="9"/>
    <w:qFormat/>
    <w:rsid w:val="00327F75"/>
    <w:pPr>
      <w:spacing w:after="0"/>
      <w:outlineLvl w:val="8"/>
    </w:pPr>
    <w:rPr>
      <w:rFonts w:ascii="Cambria" w:hAnsi="Cambria"/>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1">
    <w:name w:val="Kop 1 Char1"/>
    <w:basedOn w:val="Standaardalinea-lettertype"/>
    <w:link w:val="Kop1"/>
    <w:uiPriority w:val="9"/>
    <w:rsid w:val="00327F75"/>
    <w:rPr>
      <w:rFonts w:ascii="Cambria" w:eastAsia="Times New Roman" w:hAnsi="Cambria" w:cs="Times New Roman"/>
      <w:b/>
      <w:bCs/>
      <w:sz w:val="28"/>
      <w:szCs w:val="28"/>
    </w:rPr>
  </w:style>
  <w:style w:type="character" w:customStyle="1" w:styleId="Kop2Char1">
    <w:name w:val="Kop 2 Char1"/>
    <w:basedOn w:val="Standaardalinea-lettertype"/>
    <w:link w:val="Kop2"/>
    <w:uiPriority w:val="9"/>
    <w:rsid w:val="00327F75"/>
    <w:rPr>
      <w:rFonts w:ascii="Cambria" w:eastAsia="Times New Roman" w:hAnsi="Cambria" w:cs="Times New Roman"/>
      <w:b/>
      <w:bCs/>
      <w:sz w:val="26"/>
      <w:szCs w:val="26"/>
    </w:rPr>
  </w:style>
  <w:style w:type="character" w:customStyle="1" w:styleId="Kop3Char1">
    <w:name w:val="Kop 3 Char1"/>
    <w:basedOn w:val="Standaardalinea-lettertype"/>
    <w:link w:val="Kop3"/>
    <w:uiPriority w:val="9"/>
    <w:rsid w:val="00327F75"/>
    <w:rPr>
      <w:rFonts w:ascii="Cambria" w:eastAsia="Times New Roman" w:hAnsi="Cambria" w:cs="Times New Roman"/>
      <w:b/>
      <w:bCs/>
    </w:rPr>
  </w:style>
  <w:style w:type="character" w:customStyle="1" w:styleId="Kop4Char1">
    <w:name w:val="Kop 4 Char1"/>
    <w:basedOn w:val="Standaardalinea-lettertype"/>
    <w:link w:val="Kop4"/>
    <w:uiPriority w:val="9"/>
    <w:rsid w:val="00327F75"/>
    <w:rPr>
      <w:rFonts w:ascii="Cambria" w:eastAsia="Times New Roman" w:hAnsi="Cambria" w:cs="Times New Roman"/>
      <w:b/>
      <w:bCs/>
      <w:i/>
      <w:iCs/>
    </w:rPr>
  </w:style>
  <w:style w:type="character" w:customStyle="1" w:styleId="Kop5Char1">
    <w:name w:val="Kop 5 Char1"/>
    <w:basedOn w:val="Standaardalinea-lettertype"/>
    <w:link w:val="Kop5"/>
    <w:uiPriority w:val="9"/>
    <w:rsid w:val="00327F75"/>
    <w:rPr>
      <w:rFonts w:ascii="Cambria" w:eastAsia="Times New Roman" w:hAnsi="Cambria" w:cs="Times New Roman"/>
      <w:b/>
      <w:bCs/>
      <w:color w:val="7F7F7F"/>
    </w:rPr>
  </w:style>
  <w:style w:type="character" w:customStyle="1" w:styleId="Kop6Char">
    <w:name w:val="Kop 6 Char"/>
    <w:basedOn w:val="Standaardalinea-lettertype"/>
    <w:link w:val="Kop6"/>
    <w:uiPriority w:val="9"/>
    <w:semiHidden/>
    <w:rsid w:val="00327F75"/>
    <w:rPr>
      <w:rFonts w:ascii="Cambria" w:eastAsia="Times New Roman" w:hAnsi="Cambria" w:cs="Times New Roman"/>
      <w:b/>
      <w:bCs/>
      <w:i/>
      <w:iCs/>
      <w:color w:val="7F7F7F"/>
    </w:rPr>
  </w:style>
  <w:style w:type="character" w:customStyle="1" w:styleId="Kop7Char">
    <w:name w:val="Kop 7 Char"/>
    <w:basedOn w:val="Standaardalinea-lettertype"/>
    <w:link w:val="Kop7"/>
    <w:uiPriority w:val="9"/>
    <w:semiHidden/>
    <w:rsid w:val="00327F75"/>
    <w:rPr>
      <w:rFonts w:ascii="Cambria" w:eastAsia="Times New Roman" w:hAnsi="Cambria" w:cs="Times New Roman"/>
      <w:i/>
      <w:iCs/>
    </w:rPr>
  </w:style>
  <w:style w:type="character" w:customStyle="1" w:styleId="Kop8Char">
    <w:name w:val="Kop 8 Char"/>
    <w:basedOn w:val="Standaardalinea-lettertype"/>
    <w:link w:val="Kop8"/>
    <w:uiPriority w:val="9"/>
    <w:semiHidden/>
    <w:rsid w:val="00327F75"/>
    <w:rPr>
      <w:rFonts w:ascii="Cambria" w:eastAsia="Times New Roman" w:hAnsi="Cambria" w:cs="Times New Roman"/>
      <w:sz w:val="20"/>
      <w:szCs w:val="20"/>
    </w:rPr>
  </w:style>
  <w:style w:type="character" w:customStyle="1" w:styleId="Kop9Char">
    <w:name w:val="Kop 9 Char"/>
    <w:basedOn w:val="Standaardalinea-lettertype"/>
    <w:link w:val="Kop9"/>
    <w:uiPriority w:val="9"/>
    <w:semiHidden/>
    <w:rsid w:val="00327F75"/>
    <w:rPr>
      <w:rFonts w:ascii="Cambria" w:eastAsia="Times New Roman" w:hAnsi="Cambria" w:cs="Times New Roman"/>
      <w:i/>
      <w:iCs/>
      <w:spacing w:val="5"/>
      <w:sz w:val="20"/>
      <w:szCs w:val="20"/>
    </w:rPr>
  </w:style>
  <w:style w:type="paragraph" w:styleId="Koptekst">
    <w:name w:val="header"/>
    <w:basedOn w:val="Standaard"/>
    <w:rsid w:val="00C64ECE"/>
    <w:pPr>
      <w:tabs>
        <w:tab w:val="center" w:pos="4536"/>
        <w:tab w:val="right" w:pos="9072"/>
      </w:tabs>
    </w:pPr>
  </w:style>
  <w:style w:type="paragraph" w:styleId="Voettekst">
    <w:name w:val="footer"/>
    <w:basedOn w:val="Standaard"/>
    <w:link w:val="VoettekstChar"/>
    <w:uiPriority w:val="99"/>
    <w:rsid w:val="00C64ECE"/>
    <w:pPr>
      <w:tabs>
        <w:tab w:val="center" w:pos="4536"/>
        <w:tab w:val="right" w:pos="9072"/>
      </w:tabs>
    </w:pPr>
  </w:style>
  <w:style w:type="paragraph" w:styleId="Plattetekst2">
    <w:name w:val="Body Text 2"/>
    <w:basedOn w:val="Standaard"/>
    <w:rsid w:val="00914E4B"/>
    <w:rPr>
      <w:rFonts w:ascii="Arial" w:hAnsi="Arial" w:cs="Arial"/>
    </w:rPr>
  </w:style>
  <w:style w:type="paragraph" w:styleId="Plattetekst">
    <w:name w:val="Body Text"/>
    <w:basedOn w:val="Standaard"/>
    <w:rsid w:val="00914E4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jc w:val="both"/>
    </w:pPr>
    <w:rPr>
      <w:sz w:val="20"/>
      <w:szCs w:val="20"/>
    </w:rPr>
  </w:style>
  <w:style w:type="paragraph" w:styleId="Plattetekstinspringen2">
    <w:name w:val="Body Text Indent 2"/>
    <w:basedOn w:val="Standaard"/>
    <w:rsid w:val="00914E4B"/>
    <w:pPr>
      <w:ind w:left="360"/>
    </w:pPr>
    <w:rPr>
      <w:bCs/>
    </w:rPr>
  </w:style>
  <w:style w:type="character" w:styleId="Paginanummer">
    <w:name w:val="page number"/>
    <w:basedOn w:val="Standaardalinea-lettertype"/>
    <w:rsid w:val="00914E4B"/>
  </w:style>
  <w:style w:type="paragraph" w:styleId="Plattetekst3">
    <w:name w:val="Body Text 3"/>
    <w:basedOn w:val="Standaard"/>
    <w:rsid w:val="00914E4B"/>
    <w:rPr>
      <w:rFonts w:ascii="Arial" w:hAnsi="Arial" w:cs="Arial"/>
      <w:bCs/>
      <w:sz w:val="18"/>
      <w:szCs w:val="20"/>
    </w:rPr>
  </w:style>
  <w:style w:type="paragraph" w:styleId="Plattetekstinspringen">
    <w:name w:val="Body Text Indent"/>
    <w:basedOn w:val="Standaard"/>
    <w:rsid w:val="00914E4B"/>
    <w:pPr>
      <w:ind w:left="705" w:hanging="345"/>
    </w:pPr>
    <w:rPr>
      <w:rFonts w:ascii="Arial" w:hAnsi="Arial" w:cs="Arial"/>
      <w:bCs/>
    </w:rPr>
  </w:style>
  <w:style w:type="table" w:styleId="Tabelraster">
    <w:name w:val="Table Grid"/>
    <w:basedOn w:val="Standaardtabel"/>
    <w:rsid w:val="00217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enafstandChar">
    <w:name w:val="Geen afstand Char"/>
    <w:basedOn w:val="Standaard"/>
    <w:link w:val="GeenafstandCharChar"/>
    <w:uiPriority w:val="1"/>
    <w:qFormat/>
    <w:rsid w:val="00327F75"/>
    <w:pPr>
      <w:spacing w:after="0" w:line="240" w:lineRule="auto"/>
    </w:pPr>
  </w:style>
  <w:style w:type="character" w:customStyle="1" w:styleId="GeenafstandCharChar">
    <w:name w:val="Geen afstand Char Char"/>
    <w:basedOn w:val="Standaardalinea-lettertype"/>
    <w:link w:val="GeenafstandChar"/>
    <w:uiPriority w:val="1"/>
    <w:rsid w:val="0016092A"/>
  </w:style>
  <w:style w:type="paragraph" w:styleId="Ballontekst">
    <w:name w:val="Balloon Text"/>
    <w:basedOn w:val="Standaard"/>
    <w:link w:val="BallontekstChar"/>
    <w:uiPriority w:val="99"/>
    <w:semiHidden/>
    <w:unhideWhenUsed/>
    <w:rsid w:val="0016092A"/>
    <w:rPr>
      <w:rFonts w:ascii="Tahoma" w:hAnsi="Tahoma" w:cs="Tahoma"/>
      <w:sz w:val="16"/>
      <w:szCs w:val="16"/>
    </w:rPr>
  </w:style>
  <w:style w:type="character" w:customStyle="1" w:styleId="BallontekstChar">
    <w:name w:val="Ballontekst Char"/>
    <w:basedOn w:val="Standaardalinea-lettertype"/>
    <w:link w:val="Ballontekst"/>
    <w:uiPriority w:val="99"/>
    <w:semiHidden/>
    <w:rsid w:val="0016092A"/>
    <w:rPr>
      <w:rFonts w:ascii="Tahoma" w:hAnsi="Tahoma" w:cs="Tahoma"/>
      <w:sz w:val="16"/>
      <w:szCs w:val="16"/>
    </w:rPr>
  </w:style>
  <w:style w:type="paragraph" w:styleId="Titel">
    <w:name w:val="Title"/>
    <w:basedOn w:val="Standaard"/>
    <w:next w:val="Standaard"/>
    <w:link w:val="TitelChar1"/>
    <w:uiPriority w:val="10"/>
    <w:qFormat/>
    <w:rsid w:val="00327F75"/>
    <w:pPr>
      <w:pBdr>
        <w:bottom w:val="single" w:sz="4" w:space="1" w:color="auto"/>
      </w:pBdr>
      <w:spacing w:line="240" w:lineRule="auto"/>
      <w:contextualSpacing/>
    </w:pPr>
    <w:rPr>
      <w:rFonts w:ascii="Cambria" w:hAnsi="Cambria"/>
      <w:spacing w:val="5"/>
      <w:sz w:val="52"/>
      <w:szCs w:val="52"/>
    </w:rPr>
  </w:style>
  <w:style w:type="character" w:customStyle="1" w:styleId="TitelChar1">
    <w:name w:val="Titel Char1"/>
    <w:basedOn w:val="Standaardalinea-lettertype"/>
    <w:link w:val="Titel"/>
    <w:uiPriority w:val="10"/>
    <w:rsid w:val="00327F75"/>
    <w:rPr>
      <w:rFonts w:ascii="Cambria" w:eastAsia="Times New Roman" w:hAnsi="Cambria" w:cs="Times New Roman"/>
      <w:spacing w:val="5"/>
      <w:sz w:val="52"/>
      <w:szCs w:val="52"/>
    </w:rPr>
  </w:style>
  <w:style w:type="paragraph" w:customStyle="1" w:styleId="Subtitel1">
    <w:name w:val="Subtitel1"/>
    <w:aliases w:val=" Char2"/>
    <w:basedOn w:val="Standaard"/>
    <w:next w:val="Standaard"/>
    <w:link w:val="SubtitelChar1"/>
    <w:uiPriority w:val="11"/>
    <w:qFormat/>
    <w:rsid w:val="00327F75"/>
    <w:pPr>
      <w:spacing w:after="600"/>
    </w:pPr>
    <w:rPr>
      <w:rFonts w:ascii="Cambria" w:hAnsi="Cambria"/>
      <w:i/>
      <w:iCs/>
      <w:spacing w:val="13"/>
      <w:sz w:val="24"/>
      <w:szCs w:val="24"/>
    </w:rPr>
  </w:style>
  <w:style w:type="character" w:customStyle="1" w:styleId="SubtitelChar1">
    <w:name w:val="Subtitel Char1"/>
    <w:aliases w:val=" Char2 Char"/>
    <w:basedOn w:val="Standaardalinea-lettertype"/>
    <w:link w:val="Subtitel1"/>
    <w:uiPriority w:val="11"/>
    <w:rsid w:val="00327F75"/>
    <w:rPr>
      <w:rFonts w:ascii="Cambria" w:eastAsia="Times New Roman" w:hAnsi="Cambria" w:cs="Times New Roman"/>
      <w:i/>
      <w:iCs/>
      <w:spacing w:val="13"/>
      <w:sz w:val="24"/>
      <w:szCs w:val="24"/>
    </w:rPr>
  </w:style>
  <w:style w:type="character" w:styleId="Zwaar">
    <w:name w:val="Strong"/>
    <w:uiPriority w:val="22"/>
    <w:qFormat/>
    <w:rsid w:val="00327F75"/>
    <w:rPr>
      <w:b/>
      <w:bCs/>
    </w:rPr>
  </w:style>
  <w:style w:type="character" w:styleId="Nadruk">
    <w:name w:val="Emphasis"/>
    <w:uiPriority w:val="20"/>
    <w:qFormat/>
    <w:rsid w:val="00327F75"/>
    <w:rPr>
      <w:b/>
      <w:bCs/>
      <w:i/>
      <w:iCs/>
      <w:spacing w:val="10"/>
      <w:bdr w:val="none" w:sz="0" w:space="0" w:color="auto"/>
      <w:shd w:val="clear" w:color="auto" w:fill="auto"/>
    </w:rPr>
  </w:style>
  <w:style w:type="paragraph" w:styleId="Lijstalinea">
    <w:name w:val="List Paragraph"/>
    <w:basedOn w:val="Standaard"/>
    <w:uiPriority w:val="34"/>
    <w:qFormat/>
    <w:rsid w:val="00327F75"/>
    <w:pPr>
      <w:ind w:left="720"/>
      <w:contextualSpacing/>
    </w:pPr>
  </w:style>
  <w:style w:type="paragraph" w:customStyle="1" w:styleId="CitaatChar">
    <w:name w:val="Citaat Char"/>
    <w:basedOn w:val="Standaard"/>
    <w:next w:val="Standaard"/>
    <w:link w:val="CitaatCharChar"/>
    <w:uiPriority w:val="29"/>
    <w:qFormat/>
    <w:rsid w:val="00327F75"/>
    <w:pPr>
      <w:spacing w:before="200" w:after="0"/>
      <w:ind w:left="360" w:right="360"/>
    </w:pPr>
    <w:rPr>
      <w:i/>
      <w:iCs/>
    </w:rPr>
  </w:style>
  <w:style w:type="character" w:customStyle="1" w:styleId="CitaatCharChar">
    <w:name w:val="Citaat Char Char"/>
    <w:basedOn w:val="Standaardalinea-lettertype"/>
    <w:link w:val="CitaatChar"/>
    <w:uiPriority w:val="29"/>
    <w:rsid w:val="00327F75"/>
    <w:rPr>
      <w:i/>
      <w:iCs/>
    </w:rPr>
  </w:style>
  <w:style w:type="paragraph" w:customStyle="1" w:styleId="DuidelijkcitaatChar">
    <w:name w:val="Duidelijk citaat Char"/>
    <w:basedOn w:val="Standaard"/>
    <w:next w:val="Standaard"/>
    <w:link w:val="DuidelijkcitaatCharChar"/>
    <w:uiPriority w:val="30"/>
    <w:qFormat/>
    <w:rsid w:val="00327F75"/>
    <w:pPr>
      <w:pBdr>
        <w:bottom w:val="single" w:sz="4" w:space="1" w:color="auto"/>
      </w:pBdr>
      <w:spacing w:before="200" w:after="280"/>
      <w:ind w:left="1008" w:right="1152"/>
      <w:jc w:val="both"/>
    </w:pPr>
    <w:rPr>
      <w:b/>
      <w:bCs/>
      <w:i/>
      <w:iCs/>
    </w:rPr>
  </w:style>
  <w:style w:type="character" w:customStyle="1" w:styleId="DuidelijkcitaatCharChar">
    <w:name w:val="Duidelijk citaat Char Char"/>
    <w:basedOn w:val="Standaardalinea-lettertype"/>
    <w:link w:val="DuidelijkcitaatChar"/>
    <w:uiPriority w:val="30"/>
    <w:rsid w:val="00327F75"/>
    <w:rPr>
      <w:b/>
      <w:bCs/>
      <w:i/>
      <w:iCs/>
    </w:rPr>
  </w:style>
  <w:style w:type="character" w:styleId="Subtielebenadrukking">
    <w:name w:val="Subtle Emphasis"/>
    <w:uiPriority w:val="19"/>
    <w:qFormat/>
    <w:rsid w:val="00327F75"/>
    <w:rPr>
      <w:i/>
      <w:iCs/>
    </w:rPr>
  </w:style>
  <w:style w:type="character" w:styleId="Intensievebenadrukking">
    <w:name w:val="Intense Emphasis"/>
    <w:uiPriority w:val="21"/>
    <w:qFormat/>
    <w:rsid w:val="00327F75"/>
    <w:rPr>
      <w:b/>
      <w:bCs/>
    </w:rPr>
  </w:style>
  <w:style w:type="character" w:styleId="Subtieleverwijzing">
    <w:name w:val="Subtle Reference"/>
    <w:uiPriority w:val="31"/>
    <w:qFormat/>
    <w:rsid w:val="00327F75"/>
    <w:rPr>
      <w:smallCaps/>
    </w:rPr>
  </w:style>
  <w:style w:type="character" w:styleId="Intensieveverwijzing">
    <w:name w:val="Intense Reference"/>
    <w:uiPriority w:val="32"/>
    <w:qFormat/>
    <w:rsid w:val="00327F75"/>
    <w:rPr>
      <w:smallCaps/>
      <w:spacing w:val="5"/>
      <w:u w:val="single"/>
    </w:rPr>
  </w:style>
  <w:style w:type="character" w:styleId="Titelvanboek">
    <w:name w:val="Book Title"/>
    <w:uiPriority w:val="33"/>
    <w:qFormat/>
    <w:rsid w:val="00327F75"/>
    <w:rPr>
      <w:i/>
      <w:iCs/>
      <w:smallCaps/>
      <w:spacing w:val="5"/>
    </w:rPr>
  </w:style>
  <w:style w:type="paragraph" w:styleId="Kopvaninhoudsopgave">
    <w:name w:val="TOC Heading"/>
    <w:basedOn w:val="Kop1"/>
    <w:next w:val="Standaard"/>
    <w:uiPriority w:val="39"/>
    <w:qFormat/>
    <w:rsid w:val="00327F75"/>
    <w:pPr>
      <w:outlineLvl w:val="9"/>
    </w:pPr>
  </w:style>
  <w:style w:type="paragraph" w:styleId="Inhopg1">
    <w:name w:val="toc 1"/>
    <w:basedOn w:val="Standaard"/>
    <w:next w:val="Standaard"/>
    <w:autoRedefine/>
    <w:uiPriority w:val="39"/>
    <w:unhideWhenUsed/>
    <w:rsid w:val="006F1CE9"/>
  </w:style>
  <w:style w:type="character" w:styleId="Hyperlink">
    <w:name w:val="Hyperlink"/>
    <w:basedOn w:val="Standaardalinea-lettertype"/>
    <w:uiPriority w:val="99"/>
    <w:unhideWhenUsed/>
    <w:rsid w:val="006F1CE9"/>
    <w:rPr>
      <w:color w:val="0000FF"/>
      <w:u w:val="single"/>
    </w:rPr>
  </w:style>
  <w:style w:type="paragraph" w:styleId="Normaalweb">
    <w:name w:val="Normal (Web)"/>
    <w:basedOn w:val="Standaard"/>
    <w:rsid w:val="00482027"/>
    <w:pPr>
      <w:spacing w:after="225" w:line="240" w:lineRule="auto"/>
    </w:pPr>
    <w:rPr>
      <w:rFonts w:ascii="Times New Roman" w:eastAsia="MS Mincho" w:hAnsi="Times New Roman"/>
      <w:sz w:val="24"/>
      <w:szCs w:val="24"/>
      <w:lang w:eastAsia="nl-NL" w:bidi="ar-SA"/>
    </w:rPr>
  </w:style>
  <w:style w:type="paragraph" w:customStyle="1" w:styleId="ri">
    <w:name w:val="ri"/>
    <w:basedOn w:val="Standaard"/>
    <w:rsid w:val="00482027"/>
    <w:pPr>
      <w:tabs>
        <w:tab w:val="left" w:pos="340"/>
      </w:tabs>
      <w:spacing w:after="0" w:line="240" w:lineRule="auto"/>
      <w:ind w:left="340" w:hanging="340"/>
    </w:pPr>
    <w:rPr>
      <w:rFonts w:ascii="Arial" w:hAnsi="Arial" w:cs="Arial"/>
      <w:sz w:val="24"/>
      <w:szCs w:val="24"/>
      <w:lang w:eastAsia="nl-NL" w:bidi="ar-SA"/>
    </w:rPr>
  </w:style>
  <w:style w:type="paragraph" w:styleId="Aanhef">
    <w:name w:val="Salutation"/>
    <w:aliases w:val=" Char1"/>
    <w:basedOn w:val="Standaard"/>
    <w:next w:val="Standaard"/>
    <w:link w:val="AanhefChar1"/>
    <w:rsid w:val="00482027"/>
    <w:pPr>
      <w:spacing w:after="0" w:line="240" w:lineRule="auto"/>
    </w:pPr>
    <w:rPr>
      <w:rFonts w:ascii="Arial" w:eastAsia="MS Mincho" w:hAnsi="Arial" w:cs="Arial"/>
      <w:b/>
      <w:bCs/>
      <w:sz w:val="24"/>
      <w:szCs w:val="24"/>
      <w:lang w:eastAsia="nl-NL" w:bidi="ar-SA"/>
    </w:rPr>
  </w:style>
  <w:style w:type="character" w:customStyle="1" w:styleId="AanhefChar1">
    <w:name w:val="Aanhef Char1"/>
    <w:aliases w:val=" Char1 Char"/>
    <w:basedOn w:val="Standaardalinea-lettertype"/>
    <w:link w:val="Aanhef"/>
    <w:rsid w:val="00482027"/>
    <w:rPr>
      <w:rFonts w:ascii="Arial" w:eastAsia="MS Mincho" w:hAnsi="Arial" w:cs="Arial"/>
      <w:b/>
      <w:bCs/>
      <w:sz w:val="24"/>
      <w:szCs w:val="24"/>
    </w:rPr>
  </w:style>
  <w:style w:type="paragraph" w:styleId="Documentstructuur">
    <w:name w:val="Document Map"/>
    <w:aliases w:val=" Char"/>
    <w:basedOn w:val="Standaard"/>
    <w:link w:val="DocumentstructuurChar"/>
    <w:uiPriority w:val="99"/>
    <w:semiHidden/>
    <w:unhideWhenUsed/>
    <w:rsid w:val="00BE29A2"/>
    <w:rPr>
      <w:rFonts w:ascii="Tahoma" w:hAnsi="Tahoma" w:cs="Tahoma"/>
      <w:sz w:val="16"/>
      <w:szCs w:val="16"/>
    </w:rPr>
  </w:style>
  <w:style w:type="character" w:customStyle="1" w:styleId="DocumentstructuurChar">
    <w:name w:val="Documentstructuur Char"/>
    <w:aliases w:val=" Char Char"/>
    <w:basedOn w:val="Standaardalinea-lettertype"/>
    <w:link w:val="Documentstructuur"/>
    <w:uiPriority w:val="99"/>
    <w:semiHidden/>
    <w:rsid w:val="00BE29A2"/>
    <w:rPr>
      <w:rFonts w:ascii="Tahoma" w:hAnsi="Tahoma" w:cs="Tahoma"/>
      <w:sz w:val="16"/>
      <w:szCs w:val="16"/>
      <w:lang w:val="en-US" w:eastAsia="en-US" w:bidi="en-US"/>
    </w:rPr>
  </w:style>
  <w:style w:type="table" w:customStyle="1" w:styleId="Lichtearcering1">
    <w:name w:val="Lichte arcering1"/>
    <w:basedOn w:val="Standaardtabel"/>
    <w:uiPriority w:val="60"/>
    <w:rsid w:val="00DF5AE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chtearcering-accent11">
    <w:name w:val="Lichte arcering - accent 11"/>
    <w:basedOn w:val="Standaardtabel"/>
    <w:uiPriority w:val="60"/>
    <w:rsid w:val="00DF5AE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chtraster1">
    <w:name w:val="Licht raster1"/>
    <w:basedOn w:val="Standaardtabel"/>
    <w:uiPriority w:val="62"/>
    <w:rsid w:val="00DF5AE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GevolgdeHyperlink">
    <w:name w:val="FollowedHyperlink"/>
    <w:basedOn w:val="Standaardalinea-lettertype"/>
    <w:rsid w:val="000E3F09"/>
    <w:rPr>
      <w:color w:val="800080"/>
      <w:u w:val="single"/>
    </w:rPr>
  </w:style>
  <w:style w:type="character" w:customStyle="1" w:styleId="TitelChar">
    <w:name w:val="Titel Char"/>
    <w:basedOn w:val="Standaardalinea-lettertype"/>
    <w:rsid w:val="000E3F09"/>
    <w:rPr>
      <w:rFonts w:ascii="Cambria" w:eastAsia="Times New Roman" w:hAnsi="Cambria" w:cs="Times New Roman"/>
      <w:spacing w:val="5"/>
      <w:sz w:val="52"/>
      <w:szCs w:val="52"/>
    </w:rPr>
  </w:style>
  <w:style w:type="character" w:customStyle="1" w:styleId="Kop1Char">
    <w:name w:val="Kop 1 Char"/>
    <w:basedOn w:val="Standaardalinea-lettertype"/>
    <w:rsid w:val="000E3F09"/>
    <w:rPr>
      <w:rFonts w:ascii="Cambria" w:eastAsia="Times New Roman" w:hAnsi="Cambria" w:cs="Times New Roman"/>
      <w:b/>
      <w:bCs/>
      <w:sz w:val="28"/>
      <w:szCs w:val="28"/>
    </w:rPr>
  </w:style>
  <w:style w:type="character" w:customStyle="1" w:styleId="Kop2Char">
    <w:name w:val="Kop 2 Char"/>
    <w:basedOn w:val="Standaardalinea-lettertype"/>
    <w:rsid w:val="000E3F09"/>
    <w:rPr>
      <w:rFonts w:ascii="Cambria" w:eastAsia="Times New Roman" w:hAnsi="Cambria" w:cs="Times New Roman"/>
      <w:b/>
      <w:bCs/>
      <w:sz w:val="26"/>
      <w:szCs w:val="26"/>
    </w:rPr>
  </w:style>
  <w:style w:type="character" w:customStyle="1" w:styleId="Kop3Char">
    <w:name w:val="Kop 3 Char"/>
    <w:basedOn w:val="Standaardalinea-lettertype"/>
    <w:rsid w:val="000E3F09"/>
    <w:rPr>
      <w:rFonts w:ascii="Cambria" w:eastAsia="Times New Roman" w:hAnsi="Cambria" w:cs="Times New Roman"/>
      <w:b/>
      <w:bCs/>
    </w:rPr>
  </w:style>
  <w:style w:type="character" w:customStyle="1" w:styleId="Kop4Char">
    <w:name w:val="Kop 4 Char"/>
    <w:basedOn w:val="Standaardalinea-lettertype"/>
    <w:rsid w:val="000E3F09"/>
    <w:rPr>
      <w:rFonts w:ascii="Cambria" w:eastAsia="Times New Roman" w:hAnsi="Cambria" w:cs="Times New Roman"/>
      <w:b/>
      <w:bCs/>
      <w:i/>
      <w:iCs/>
    </w:rPr>
  </w:style>
  <w:style w:type="character" w:customStyle="1" w:styleId="Kop5Char">
    <w:name w:val="Kop 5 Char"/>
    <w:basedOn w:val="Standaardalinea-lettertype"/>
    <w:rsid w:val="000E3F09"/>
    <w:rPr>
      <w:rFonts w:ascii="Cambria" w:eastAsia="Times New Roman" w:hAnsi="Cambria" w:cs="Times New Roman"/>
      <w:b/>
      <w:bCs/>
      <w:color w:val="7F7F7F"/>
    </w:rPr>
  </w:style>
  <w:style w:type="character" w:customStyle="1" w:styleId="SubtitelChar">
    <w:name w:val="Subtitel Char"/>
    <w:basedOn w:val="Standaardalinea-lettertype"/>
    <w:rsid w:val="000E3F09"/>
    <w:rPr>
      <w:rFonts w:ascii="Cambria" w:eastAsia="Times New Roman" w:hAnsi="Cambria" w:cs="Times New Roman"/>
      <w:i/>
      <w:iCs/>
      <w:spacing w:val="13"/>
      <w:sz w:val="24"/>
      <w:szCs w:val="24"/>
    </w:rPr>
  </w:style>
  <w:style w:type="character" w:customStyle="1" w:styleId="AanhefChar">
    <w:name w:val="Aanhef Char"/>
    <w:basedOn w:val="Standaardalinea-lettertype"/>
    <w:rsid w:val="000E3F09"/>
    <w:rPr>
      <w:rFonts w:ascii="Arial" w:eastAsia="MS Mincho" w:hAnsi="Arial" w:cs="Arial"/>
      <w:b/>
      <w:bCs/>
      <w:sz w:val="24"/>
      <w:szCs w:val="24"/>
    </w:rPr>
  </w:style>
  <w:style w:type="paragraph" w:styleId="Inhopg2">
    <w:name w:val="toc 2"/>
    <w:basedOn w:val="Standaard"/>
    <w:next w:val="Standaard"/>
    <w:autoRedefine/>
    <w:semiHidden/>
    <w:rsid w:val="00BA3149"/>
    <w:pPr>
      <w:ind w:left="220"/>
    </w:pPr>
  </w:style>
  <w:style w:type="character" w:styleId="HTML-citaat">
    <w:name w:val="HTML Cite"/>
    <w:basedOn w:val="Standaardalinea-lettertype"/>
    <w:rsid w:val="00DA0A53"/>
    <w:rPr>
      <w:i w:val="0"/>
      <w:iCs w:val="0"/>
      <w:color w:val="008000"/>
    </w:rPr>
  </w:style>
  <w:style w:type="paragraph" w:customStyle="1" w:styleId="Default">
    <w:name w:val="Default"/>
    <w:rsid w:val="00BA46C3"/>
    <w:pPr>
      <w:autoSpaceDE w:val="0"/>
      <w:autoSpaceDN w:val="0"/>
      <w:adjustRightInd w:val="0"/>
    </w:pPr>
    <w:rPr>
      <w:rFonts w:ascii="Arial" w:hAnsi="Arial" w:cs="Arial"/>
      <w:color w:val="000000"/>
      <w:sz w:val="24"/>
      <w:szCs w:val="24"/>
    </w:rPr>
  </w:style>
  <w:style w:type="paragraph" w:styleId="Voetnoottekst">
    <w:name w:val="footnote text"/>
    <w:basedOn w:val="Standaard"/>
    <w:semiHidden/>
    <w:rsid w:val="00BA46C3"/>
    <w:pPr>
      <w:widowControl w:val="0"/>
      <w:tabs>
        <w:tab w:val="left" w:pos="0"/>
        <w:tab w:val="left" w:pos="430"/>
        <w:tab w:val="left" w:pos="65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line="240" w:lineRule="exact"/>
    </w:pPr>
    <w:rPr>
      <w:rFonts w:ascii="Univers" w:hAnsi="Univers"/>
      <w:iCs/>
      <w:sz w:val="18"/>
      <w:szCs w:val="20"/>
      <w:lang w:eastAsia="nl-NL" w:bidi="ar-SA"/>
    </w:rPr>
  </w:style>
  <w:style w:type="paragraph" w:styleId="Inhopg3">
    <w:name w:val="toc 3"/>
    <w:basedOn w:val="Standaard"/>
    <w:next w:val="Standaard"/>
    <w:autoRedefine/>
    <w:semiHidden/>
    <w:rsid w:val="00B66A42"/>
    <w:pPr>
      <w:ind w:left="440"/>
    </w:pPr>
  </w:style>
  <w:style w:type="character" w:customStyle="1" w:styleId="VoettekstChar">
    <w:name w:val="Voettekst Char"/>
    <w:basedOn w:val="Standaardalinea-lettertype"/>
    <w:link w:val="Voettekst"/>
    <w:uiPriority w:val="99"/>
    <w:rsid w:val="00031C2F"/>
    <w:rPr>
      <w:sz w:val="22"/>
      <w:szCs w:val="22"/>
      <w:lang w:eastAsia="en-US" w:bidi="en-US"/>
    </w:rPr>
  </w:style>
  <w:style w:type="character" w:styleId="Verwijzingopmerking">
    <w:name w:val="annotation reference"/>
    <w:basedOn w:val="Standaardalinea-lettertype"/>
    <w:rsid w:val="001231A1"/>
    <w:rPr>
      <w:sz w:val="16"/>
      <w:szCs w:val="16"/>
    </w:rPr>
  </w:style>
  <w:style w:type="paragraph" w:styleId="Tekstopmerking">
    <w:name w:val="annotation text"/>
    <w:basedOn w:val="Standaard"/>
    <w:link w:val="TekstopmerkingChar"/>
    <w:rsid w:val="001231A1"/>
    <w:rPr>
      <w:sz w:val="20"/>
      <w:szCs w:val="20"/>
    </w:rPr>
  </w:style>
  <w:style w:type="character" w:customStyle="1" w:styleId="TekstopmerkingChar">
    <w:name w:val="Tekst opmerking Char"/>
    <w:basedOn w:val="Standaardalinea-lettertype"/>
    <w:link w:val="Tekstopmerking"/>
    <w:rsid w:val="001231A1"/>
    <w:rPr>
      <w:lang w:eastAsia="en-US" w:bidi="en-US"/>
    </w:rPr>
  </w:style>
  <w:style w:type="paragraph" w:styleId="Onderwerpvanopmerking">
    <w:name w:val="annotation subject"/>
    <w:basedOn w:val="Tekstopmerking"/>
    <w:next w:val="Tekstopmerking"/>
    <w:link w:val="OnderwerpvanopmerkingChar"/>
    <w:rsid w:val="00F97894"/>
    <w:rPr>
      <w:b/>
      <w:bCs/>
    </w:rPr>
  </w:style>
  <w:style w:type="character" w:customStyle="1" w:styleId="OnderwerpvanopmerkingChar">
    <w:name w:val="Onderwerp van opmerking Char"/>
    <w:basedOn w:val="TekstopmerkingChar"/>
    <w:link w:val="Onderwerpvanopmerking"/>
    <w:rsid w:val="00F97894"/>
    <w:rPr>
      <w:b/>
      <w:bCs/>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559798">
      <w:bodyDiv w:val="1"/>
      <w:marLeft w:val="0"/>
      <w:marRight w:val="0"/>
      <w:marTop w:val="0"/>
      <w:marBottom w:val="0"/>
      <w:divBdr>
        <w:top w:val="none" w:sz="0" w:space="0" w:color="auto"/>
        <w:left w:val="none" w:sz="0" w:space="0" w:color="auto"/>
        <w:bottom w:val="none" w:sz="0" w:space="0" w:color="auto"/>
        <w:right w:val="none" w:sz="0" w:space="0" w:color="auto"/>
      </w:divBdr>
      <w:divsChild>
        <w:div w:id="1456293648">
          <w:marLeft w:val="0"/>
          <w:marRight w:val="0"/>
          <w:marTop w:val="0"/>
          <w:marBottom w:val="0"/>
          <w:divBdr>
            <w:top w:val="none" w:sz="0" w:space="0" w:color="auto"/>
            <w:left w:val="none" w:sz="0" w:space="0" w:color="auto"/>
            <w:bottom w:val="none" w:sz="0" w:space="0" w:color="auto"/>
            <w:right w:val="none" w:sz="0" w:space="0" w:color="auto"/>
          </w:divBdr>
        </w:div>
      </w:divsChild>
    </w:div>
    <w:div w:id="1463887204">
      <w:bodyDiv w:val="1"/>
      <w:marLeft w:val="0"/>
      <w:marRight w:val="0"/>
      <w:marTop w:val="0"/>
      <w:marBottom w:val="0"/>
      <w:divBdr>
        <w:top w:val="none" w:sz="0" w:space="0" w:color="auto"/>
        <w:left w:val="none" w:sz="0" w:space="0" w:color="auto"/>
        <w:bottom w:val="none" w:sz="0" w:space="0" w:color="auto"/>
        <w:right w:val="none" w:sz="0" w:space="0" w:color="auto"/>
      </w:divBdr>
    </w:div>
    <w:div w:id="18061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43DBF-C29B-4A4B-86D2-7D8B08F2D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3633</Words>
  <Characters>19984</Characters>
  <Application>Microsoft Office Word</Application>
  <DocSecurity>0</DocSecurity>
  <Lines>166</Lines>
  <Paragraphs>47</Paragraphs>
  <ScaleCrop>false</ScaleCrop>
  <HeadingPairs>
    <vt:vector size="2" baseType="variant">
      <vt:variant>
        <vt:lpstr>Titel</vt:lpstr>
      </vt:variant>
      <vt:variant>
        <vt:i4>1</vt:i4>
      </vt:variant>
    </vt:vector>
  </HeadingPairs>
  <TitlesOfParts>
    <vt:vector size="1" baseType="lpstr">
      <vt:lpstr>Proeve</vt:lpstr>
    </vt:vector>
  </TitlesOfParts>
  <Company>Schrijfgroep</Company>
  <LinksUpToDate>false</LinksUpToDate>
  <CharactersWithSpaces>23570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Proeve</dc:title>
  <dc:subject>Titel Proeve</dc:subject>
  <dc:creator>Landstede PW….</dc:creator>
  <cp:lastModifiedBy>Student Jelle Olthof</cp:lastModifiedBy>
  <cp:revision>2</cp:revision>
  <cp:lastPrinted>2011-09-13T13:46:00Z</cp:lastPrinted>
  <dcterms:created xsi:type="dcterms:W3CDTF">2018-09-12T08:04:00Z</dcterms:created>
  <dcterms:modified xsi:type="dcterms:W3CDTF">2018-09-12T08:04:00Z</dcterms:modified>
</cp:coreProperties>
</file>